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9A2" w:rsidRPr="003E59A2" w:rsidRDefault="003E59A2" w:rsidP="003E59A2">
      <w:pPr>
        <w:widowControl/>
        <w:spacing w:before="100" w:beforeAutospacing="1" w:after="100" w:afterAutospacing="1"/>
        <w:jc w:val="left"/>
        <w:outlineLvl w:val="0"/>
        <w:rPr>
          <w:rFonts w:ascii="宋体" w:eastAsia="宋体" w:hAnsi="宋体" w:cs="宋体"/>
          <w:b/>
          <w:bCs/>
          <w:kern w:val="36"/>
          <w:szCs w:val="21"/>
        </w:rPr>
      </w:pPr>
      <w:r w:rsidRPr="003E59A2">
        <w:rPr>
          <w:rFonts w:ascii="宋体" w:eastAsia="宋体" w:hAnsi="宋体" w:cs="宋体"/>
          <w:b/>
          <w:bCs/>
          <w:kern w:val="36"/>
          <w:szCs w:val="21"/>
        </w:rPr>
        <w:t>基础篇</w:t>
      </w:r>
      <w:bookmarkStart w:id="0" w:name="_GoBack"/>
      <w:bookmarkEnd w:id="0"/>
    </w:p>
    <w:p w:rsidR="003E59A2" w:rsidRPr="003E59A2" w:rsidRDefault="003E59A2" w:rsidP="003E59A2">
      <w:pPr>
        <w:widowControl/>
        <w:jc w:val="left"/>
        <w:rPr>
          <w:rFonts w:ascii="宋体" w:eastAsia="宋体" w:hAnsi="宋体" w:cs="宋体"/>
          <w:kern w:val="0"/>
          <w:szCs w:val="21"/>
        </w:rPr>
      </w:pPr>
      <w:r w:rsidRPr="003E59A2">
        <w:rPr>
          <w:rFonts w:ascii="宋体" w:eastAsia="宋体" w:hAnsi="宋体" w:cs="宋体"/>
          <w:kern w:val="0"/>
          <w:szCs w:val="21"/>
        </w:rPr>
        <w:t>数位</w:t>
      </w: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是一种计数用的</w:t>
      </w: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，一般就是要统计一个区间[</w:t>
      </w:r>
      <w:proofErr w:type="spellStart"/>
      <w:r w:rsidRPr="003E59A2">
        <w:rPr>
          <w:rFonts w:ascii="宋体" w:eastAsia="宋体" w:hAnsi="宋体" w:cs="宋体"/>
          <w:kern w:val="0"/>
          <w:szCs w:val="21"/>
        </w:rPr>
        <w:t>le,ri</w:t>
      </w:r>
      <w:proofErr w:type="spellEnd"/>
      <w:r w:rsidRPr="003E59A2">
        <w:rPr>
          <w:rFonts w:ascii="宋体" w:eastAsia="宋体" w:hAnsi="宋体" w:cs="宋体"/>
          <w:kern w:val="0"/>
          <w:szCs w:val="21"/>
        </w:rPr>
        <w:t>]内满足一些条件数的个数。所谓数位</w:t>
      </w: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，字面意思就是在数位上进行</w:t>
      </w:r>
      <w:proofErr w:type="spellStart"/>
      <w:r w:rsidRPr="003E59A2">
        <w:rPr>
          <w:rFonts w:ascii="宋体" w:eastAsia="宋体" w:hAnsi="宋体" w:cs="宋体"/>
          <w:kern w:val="0"/>
          <w:szCs w:val="21"/>
        </w:rPr>
        <w:t>dp</w:t>
      </w:r>
      <w:proofErr w:type="spellEnd"/>
      <w:proofErr w:type="gramStart"/>
      <w:r w:rsidRPr="003E59A2">
        <w:rPr>
          <w:rFonts w:ascii="宋体" w:eastAsia="宋体" w:hAnsi="宋体" w:cs="宋体"/>
          <w:kern w:val="0"/>
          <w:szCs w:val="21"/>
        </w:rPr>
        <w:t>咯</w:t>
      </w:r>
      <w:proofErr w:type="gramEnd"/>
      <w:r w:rsidRPr="003E59A2">
        <w:rPr>
          <w:rFonts w:ascii="宋体" w:eastAsia="宋体" w:hAnsi="宋体" w:cs="宋体"/>
          <w:kern w:val="0"/>
          <w:szCs w:val="21"/>
        </w:rPr>
        <w:t>。数位还算是比较好听的名字，数位的含义：</w:t>
      </w:r>
      <w:proofErr w:type="gramStart"/>
      <w:r w:rsidRPr="003E59A2">
        <w:rPr>
          <w:rFonts w:ascii="宋体" w:eastAsia="宋体" w:hAnsi="宋体" w:cs="宋体"/>
          <w:kern w:val="0"/>
          <w:szCs w:val="21"/>
        </w:rPr>
        <w:t>一</w:t>
      </w:r>
      <w:proofErr w:type="gramEnd"/>
      <w:r w:rsidRPr="003E59A2">
        <w:rPr>
          <w:rFonts w:ascii="宋体" w:eastAsia="宋体" w:hAnsi="宋体" w:cs="宋体"/>
          <w:kern w:val="0"/>
          <w:szCs w:val="21"/>
        </w:rPr>
        <w:t xml:space="preserve">个数有个位、十位、百位、千位......数的每一位就是数位啦！ </w:t>
      </w:r>
    </w:p>
    <w:p w:rsidR="003E59A2" w:rsidRPr="003E59A2" w:rsidRDefault="003E59A2" w:rsidP="003E59A2">
      <w:pPr>
        <w:widowControl/>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之所以要引入数位的概念完全就是为了</w:t>
      </w: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。数位</w:t>
      </w: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的实质就是换一种暴力枚举的方式，使得新的枚举方式满足</w:t>
      </w: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的性质，然后记忆化就可以了。</w:t>
      </w:r>
    </w:p>
    <w:p w:rsidR="003E59A2" w:rsidRPr="003E59A2" w:rsidRDefault="003E59A2" w:rsidP="003E59A2">
      <w:pPr>
        <w:widowControl/>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两种不同的枚举：对于一个求区间[</w:t>
      </w:r>
      <w:proofErr w:type="spellStart"/>
      <w:r w:rsidRPr="003E59A2">
        <w:rPr>
          <w:rFonts w:ascii="宋体" w:eastAsia="宋体" w:hAnsi="宋体" w:cs="宋体"/>
          <w:kern w:val="0"/>
          <w:szCs w:val="21"/>
        </w:rPr>
        <w:t>le,ri</w:t>
      </w:r>
      <w:proofErr w:type="spellEnd"/>
      <w:r w:rsidRPr="003E59A2">
        <w:rPr>
          <w:rFonts w:ascii="宋体" w:eastAsia="宋体" w:hAnsi="宋体" w:cs="宋体"/>
          <w:kern w:val="0"/>
          <w:szCs w:val="21"/>
        </w:rPr>
        <w:t>]满足条件数的个数，最简单的暴力如下：</w:t>
      </w:r>
    </w:p>
    <w:p w:rsidR="003E59A2" w:rsidRPr="003E59A2" w:rsidRDefault="003E59A2" w:rsidP="003E59A2">
      <w:pPr>
        <w:widowControl/>
        <w:jc w:val="left"/>
        <w:rPr>
          <w:rFonts w:ascii="宋体" w:eastAsia="宋体" w:hAnsi="宋体" w:cs="宋体"/>
          <w:kern w:val="0"/>
          <w:szCs w:val="21"/>
        </w:rPr>
      </w:pPr>
      <w:r w:rsidRPr="003E59A2">
        <w:rPr>
          <w:rFonts w:ascii="宋体" w:eastAsia="宋体" w:hAnsi="宋体" w:cs="宋体"/>
          <w:b/>
          <w:bCs/>
          <w:kern w:val="0"/>
          <w:szCs w:val="21"/>
        </w:rPr>
        <w:t>[</w:t>
      </w:r>
      <w:proofErr w:type="spellStart"/>
      <w:proofErr w:type="gramStart"/>
      <w:r w:rsidRPr="003E59A2">
        <w:rPr>
          <w:rFonts w:ascii="宋体" w:eastAsia="宋体" w:hAnsi="宋体" w:cs="宋体"/>
          <w:b/>
          <w:bCs/>
          <w:kern w:val="0"/>
          <w:szCs w:val="21"/>
        </w:rPr>
        <w:t>cpp</w:t>
      </w:r>
      <w:proofErr w:type="spellEnd"/>
      <w:proofErr w:type="gramEnd"/>
      <w:r w:rsidRPr="003E59A2">
        <w:rPr>
          <w:rFonts w:ascii="宋体" w:eastAsia="宋体" w:hAnsi="宋体" w:cs="宋体"/>
          <w:b/>
          <w:bCs/>
          <w:kern w:val="0"/>
          <w:szCs w:val="21"/>
        </w:rPr>
        <w:t>]</w:t>
      </w:r>
      <w:r w:rsidRPr="003E59A2">
        <w:rPr>
          <w:rFonts w:ascii="宋体" w:eastAsia="宋体" w:hAnsi="宋体" w:cs="宋体"/>
          <w:kern w:val="0"/>
          <w:szCs w:val="21"/>
        </w:rPr>
        <w:t xml:space="preserve"> </w:t>
      </w:r>
      <w:hyperlink r:id="rId8" w:tooltip="view plain" w:history="1">
        <w:r w:rsidRPr="003E59A2">
          <w:rPr>
            <w:rFonts w:ascii="宋体" w:eastAsia="宋体" w:hAnsi="宋体" w:cs="宋体"/>
            <w:color w:val="0000FF"/>
            <w:kern w:val="0"/>
            <w:szCs w:val="21"/>
            <w:u w:val="single"/>
          </w:rPr>
          <w:t>view plain</w:t>
        </w:r>
      </w:hyperlink>
      <w:r w:rsidRPr="003E59A2">
        <w:rPr>
          <w:rFonts w:ascii="宋体" w:eastAsia="宋体" w:hAnsi="宋体" w:cs="宋体"/>
          <w:kern w:val="0"/>
          <w:szCs w:val="21"/>
        </w:rPr>
        <w:t xml:space="preserve"> </w:t>
      </w:r>
      <w:hyperlink r:id="rId9" w:tooltip="copy" w:history="1">
        <w:r w:rsidRPr="003E59A2">
          <w:rPr>
            <w:rFonts w:ascii="宋体" w:eastAsia="宋体" w:hAnsi="宋体" w:cs="宋体"/>
            <w:color w:val="0000FF"/>
            <w:kern w:val="0"/>
            <w:szCs w:val="21"/>
            <w:u w:val="single"/>
          </w:rPr>
          <w:t>copy</w:t>
        </w:r>
      </w:hyperlink>
    </w:p>
    <w:p w:rsidR="003E59A2" w:rsidRPr="003E59A2" w:rsidRDefault="003E59A2" w:rsidP="003E59A2">
      <w:pPr>
        <w:widowControl/>
        <w:numPr>
          <w:ilvl w:val="0"/>
          <w:numId w:val="1"/>
        </w:numPr>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for(</w:t>
      </w: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i=</w:t>
      </w:r>
      <w:proofErr w:type="spellStart"/>
      <w:r w:rsidRPr="003E59A2">
        <w:rPr>
          <w:rFonts w:ascii="宋体" w:eastAsia="宋体" w:hAnsi="宋体" w:cs="宋体"/>
          <w:kern w:val="0"/>
          <w:szCs w:val="21"/>
        </w:rPr>
        <w:t>le;i</w:t>
      </w:r>
      <w:proofErr w:type="spellEnd"/>
      <w:r w:rsidRPr="003E59A2">
        <w:rPr>
          <w:rFonts w:ascii="宋体" w:eastAsia="宋体" w:hAnsi="宋体" w:cs="宋体"/>
          <w:kern w:val="0"/>
          <w:szCs w:val="21"/>
        </w:rPr>
        <w:t>&lt;=</w:t>
      </w:r>
      <w:proofErr w:type="spellStart"/>
      <w:r w:rsidRPr="003E59A2">
        <w:rPr>
          <w:rFonts w:ascii="宋体" w:eastAsia="宋体" w:hAnsi="宋体" w:cs="宋体"/>
          <w:kern w:val="0"/>
          <w:szCs w:val="21"/>
        </w:rPr>
        <w:t>ri;i</w:t>
      </w:r>
      <w:proofErr w:type="spellEnd"/>
      <w:r w:rsidRPr="003E59A2">
        <w:rPr>
          <w:rFonts w:ascii="宋体" w:eastAsia="宋体" w:hAnsi="宋体" w:cs="宋体"/>
          <w:kern w:val="0"/>
          <w:szCs w:val="21"/>
        </w:rPr>
        <w:t>++)  </w:t>
      </w:r>
    </w:p>
    <w:p w:rsidR="003E59A2" w:rsidRPr="003E59A2" w:rsidRDefault="003E59A2" w:rsidP="003E59A2">
      <w:pPr>
        <w:widowControl/>
        <w:numPr>
          <w:ilvl w:val="0"/>
          <w:numId w:val="1"/>
        </w:numPr>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        if(right(i)) </w:t>
      </w:r>
      <w:proofErr w:type="spellStart"/>
      <w:r w:rsidRPr="003E59A2">
        <w:rPr>
          <w:rFonts w:ascii="宋体" w:eastAsia="宋体" w:hAnsi="宋体" w:cs="宋体"/>
          <w:kern w:val="0"/>
          <w:szCs w:val="21"/>
        </w:rPr>
        <w:t>ans</w:t>
      </w:r>
      <w:proofErr w:type="spellEnd"/>
      <w:r w:rsidRPr="003E59A2">
        <w:rPr>
          <w:rFonts w:ascii="宋体" w:eastAsia="宋体" w:hAnsi="宋体" w:cs="宋体"/>
          <w:kern w:val="0"/>
          <w:szCs w:val="21"/>
        </w:rPr>
        <w:t>++;  </w:t>
      </w:r>
    </w:p>
    <w:p w:rsidR="003E59A2" w:rsidRPr="003E59A2" w:rsidRDefault="003E59A2" w:rsidP="003E59A2">
      <w:pPr>
        <w:widowControl/>
        <w:jc w:val="left"/>
        <w:rPr>
          <w:rFonts w:ascii="宋体" w:eastAsia="宋体" w:hAnsi="宋体" w:cs="宋体"/>
          <w:kern w:val="0"/>
          <w:szCs w:val="21"/>
        </w:rPr>
      </w:pPr>
      <w:r w:rsidRPr="003E59A2">
        <w:rPr>
          <w:rFonts w:ascii="宋体" w:eastAsia="宋体" w:hAnsi="宋体" w:cs="宋体"/>
          <w:kern w:val="0"/>
          <w:szCs w:val="21"/>
        </w:rPr>
        <w:br/>
        <w:t xml:space="preserve">然而这样枚举不方便记忆化，或者说根本无状态可言。 </w:t>
      </w:r>
    </w:p>
    <w:p w:rsidR="003E59A2" w:rsidRPr="003E59A2" w:rsidRDefault="003E59A2" w:rsidP="003E59A2">
      <w:pPr>
        <w:widowControl/>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新的枚举：控制上界枚举，从最高位开始往下枚举，例如：</w:t>
      </w:r>
      <w:proofErr w:type="spellStart"/>
      <w:r w:rsidRPr="003E59A2">
        <w:rPr>
          <w:rFonts w:ascii="宋体" w:eastAsia="宋体" w:hAnsi="宋体" w:cs="宋体"/>
          <w:kern w:val="0"/>
          <w:szCs w:val="21"/>
        </w:rPr>
        <w:t>ri</w:t>
      </w:r>
      <w:proofErr w:type="spellEnd"/>
      <w:r w:rsidRPr="003E59A2">
        <w:rPr>
          <w:rFonts w:ascii="宋体" w:eastAsia="宋体" w:hAnsi="宋体" w:cs="宋体"/>
          <w:kern w:val="0"/>
          <w:szCs w:val="21"/>
        </w:rPr>
        <w:t>=213，那么我们从百位开始枚举：百位可能的情况有0,1,2(觉得这里枚举0有问题的继续看)</w:t>
      </w:r>
    </w:p>
    <w:p w:rsidR="003E59A2" w:rsidRPr="003E59A2" w:rsidRDefault="003E59A2" w:rsidP="003E59A2">
      <w:pPr>
        <w:widowControl/>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然后每一位枚举都不能让枚举的这个数超过上界213（下界就是0或者1，这个次要），当百位枚举了1，那么十位枚举就是从0到9，因为百位1已经比上界2小了，后面数位枚举什么都不可能超过上界。所以问题就在于：当高位枚举刚好达到上界是，那么紧接着的一位枚举就有上界限制了。具体的这里如果百位枚举了2，那么十位的枚举情况就是0到1，如果前两位枚举了21，最后一位之是0到3(</w:t>
      </w:r>
      <w:r w:rsidRPr="003E59A2">
        <w:rPr>
          <w:rFonts w:ascii="宋体" w:eastAsia="宋体" w:hAnsi="宋体" w:cs="宋体"/>
          <w:color w:val="FF6666"/>
          <w:kern w:val="0"/>
          <w:szCs w:val="21"/>
        </w:rPr>
        <w:t>这一点正好对于代码模板里的一个变量limit 专门用来判断枚举范围</w:t>
      </w:r>
      <w:r w:rsidRPr="003E59A2">
        <w:rPr>
          <w:rFonts w:ascii="宋体" w:eastAsia="宋体" w:hAnsi="宋体" w:cs="宋体"/>
          <w:kern w:val="0"/>
          <w:szCs w:val="21"/>
        </w:rPr>
        <w:t>)。最后一个问题：最高位枚举0：百位枚举0，相当于此时我枚举的这个数最多是两位数，如果十位继续枚举0，那么我枚举的就是以为数咯，因为我们要枚举的是小于等于</w:t>
      </w:r>
      <w:proofErr w:type="spellStart"/>
      <w:r w:rsidRPr="003E59A2">
        <w:rPr>
          <w:rFonts w:ascii="宋体" w:eastAsia="宋体" w:hAnsi="宋体" w:cs="宋体"/>
          <w:kern w:val="0"/>
          <w:szCs w:val="21"/>
        </w:rPr>
        <w:t>ri</w:t>
      </w:r>
      <w:proofErr w:type="spellEnd"/>
      <w:r w:rsidRPr="003E59A2">
        <w:rPr>
          <w:rFonts w:ascii="宋体" w:eastAsia="宋体" w:hAnsi="宋体" w:cs="宋体"/>
          <w:kern w:val="0"/>
          <w:szCs w:val="21"/>
        </w:rPr>
        <w:t>的所以数，当然不能少了位数比</w:t>
      </w:r>
      <w:proofErr w:type="spellStart"/>
      <w:r w:rsidRPr="003E59A2">
        <w:rPr>
          <w:rFonts w:ascii="宋体" w:eastAsia="宋体" w:hAnsi="宋体" w:cs="宋体"/>
          <w:kern w:val="0"/>
          <w:szCs w:val="21"/>
        </w:rPr>
        <w:t>ri</w:t>
      </w:r>
      <w:proofErr w:type="spellEnd"/>
      <w:r w:rsidRPr="003E59A2">
        <w:rPr>
          <w:rFonts w:ascii="宋体" w:eastAsia="宋体" w:hAnsi="宋体" w:cs="宋体"/>
          <w:kern w:val="0"/>
          <w:szCs w:val="21"/>
        </w:rPr>
        <w:t>小的咯！(</w:t>
      </w:r>
      <w:r w:rsidRPr="003E59A2">
        <w:rPr>
          <w:rFonts w:ascii="宋体" w:eastAsia="宋体" w:hAnsi="宋体" w:cs="宋体"/>
          <w:color w:val="FF6666"/>
          <w:kern w:val="0"/>
          <w:szCs w:val="21"/>
        </w:rPr>
        <w:t>这样枚举是为了无遗漏的枚举，不过可能会带来一个问题，就是前导零的问题，模板里用lead变量表示，不过这个不是每个题目都是会有影响的，可能前导</w:t>
      </w:r>
      <w:proofErr w:type="gramStart"/>
      <w:r w:rsidRPr="003E59A2">
        <w:rPr>
          <w:rFonts w:ascii="宋体" w:eastAsia="宋体" w:hAnsi="宋体" w:cs="宋体"/>
          <w:color w:val="FF6666"/>
          <w:kern w:val="0"/>
          <w:szCs w:val="21"/>
        </w:rPr>
        <w:t>零不会</w:t>
      </w:r>
      <w:proofErr w:type="gramEnd"/>
      <w:r w:rsidRPr="003E59A2">
        <w:rPr>
          <w:rFonts w:ascii="宋体" w:eastAsia="宋体" w:hAnsi="宋体" w:cs="宋体"/>
          <w:color w:val="FF6666"/>
          <w:kern w:val="0"/>
          <w:szCs w:val="21"/>
        </w:rPr>
        <w:t>影响我们计数，具体要看题目</w:t>
      </w:r>
      <w:r w:rsidRPr="003E59A2">
        <w:rPr>
          <w:rFonts w:ascii="宋体" w:eastAsia="宋体" w:hAnsi="宋体" w:cs="宋体"/>
          <w:kern w:val="0"/>
          <w:szCs w:val="21"/>
        </w:rPr>
        <w:t>)</w:t>
      </w:r>
    </w:p>
    <w:p w:rsidR="003E59A2" w:rsidRPr="003E59A2" w:rsidRDefault="003E59A2" w:rsidP="003E59A2">
      <w:pPr>
        <w:widowControl/>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由于这种新的枚举只控制了上界所以我们的Main函数总是这样：</w:t>
      </w:r>
    </w:p>
    <w:p w:rsidR="003E59A2" w:rsidRPr="003E59A2" w:rsidRDefault="003E59A2" w:rsidP="003E59A2">
      <w:pPr>
        <w:widowControl/>
        <w:jc w:val="left"/>
        <w:rPr>
          <w:rFonts w:ascii="宋体" w:eastAsia="宋体" w:hAnsi="宋体" w:cs="宋体"/>
          <w:kern w:val="0"/>
          <w:szCs w:val="21"/>
        </w:rPr>
      </w:pPr>
      <w:r w:rsidRPr="003E59A2">
        <w:rPr>
          <w:rFonts w:ascii="宋体" w:eastAsia="宋体" w:hAnsi="宋体" w:cs="宋体"/>
          <w:b/>
          <w:bCs/>
          <w:kern w:val="0"/>
          <w:szCs w:val="21"/>
        </w:rPr>
        <w:t>[</w:t>
      </w:r>
      <w:proofErr w:type="spellStart"/>
      <w:proofErr w:type="gramStart"/>
      <w:r w:rsidRPr="003E59A2">
        <w:rPr>
          <w:rFonts w:ascii="宋体" w:eastAsia="宋体" w:hAnsi="宋体" w:cs="宋体"/>
          <w:b/>
          <w:bCs/>
          <w:kern w:val="0"/>
          <w:szCs w:val="21"/>
        </w:rPr>
        <w:t>cpp</w:t>
      </w:r>
      <w:proofErr w:type="spellEnd"/>
      <w:proofErr w:type="gramEnd"/>
      <w:r w:rsidRPr="003E59A2">
        <w:rPr>
          <w:rFonts w:ascii="宋体" w:eastAsia="宋体" w:hAnsi="宋体" w:cs="宋体"/>
          <w:b/>
          <w:bCs/>
          <w:kern w:val="0"/>
          <w:szCs w:val="21"/>
        </w:rPr>
        <w:t>]</w:t>
      </w:r>
      <w:r w:rsidRPr="003E59A2">
        <w:rPr>
          <w:rFonts w:ascii="宋体" w:eastAsia="宋体" w:hAnsi="宋体" w:cs="宋体"/>
          <w:kern w:val="0"/>
          <w:szCs w:val="21"/>
        </w:rPr>
        <w:t xml:space="preserve"> </w:t>
      </w:r>
      <w:hyperlink r:id="rId10" w:tooltip="view plain" w:history="1">
        <w:r w:rsidRPr="003E59A2">
          <w:rPr>
            <w:rFonts w:ascii="宋体" w:eastAsia="宋体" w:hAnsi="宋体" w:cs="宋体"/>
            <w:color w:val="0000FF"/>
            <w:kern w:val="0"/>
            <w:szCs w:val="21"/>
            <w:u w:val="single"/>
          </w:rPr>
          <w:t>view plain</w:t>
        </w:r>
      </w:hyperlink>
      <w:r w:rsidRPr="003E59A2">
        <w:rPr>
          <w:rFonts w:ascii="宋体" w:eastAsia="宋体" w:hAnsi="宋体" w:cs="宋体"/>
          <w:kern w:val="0"/>
          <w:szCs w:val="21"/>
        </w:rPr>
        <w:t xml:space="preserve"> </w:t>
      </w:r>
      <w:hyperlink r:id="rId11" w:tooltip="copy" w:history="1">
        <w:r w:rsidRPr="003E59A2">
          <w:rPr>
            <w:rFonts w:ascii="宋体" w:eastAsia="宋体" w:hAnsi="宋体" w:cs="宋体"/>
            <w:color w:val="0000FF"/>
            <w:kern w:val="0"/>
            <w:szCs w:val="21"/>
            <w:u w:val="single"/>
          </w:rPr>
          <w:t>copy</w:t>
        </w:r>
      </w:hyperlink>
    </w:p>
    <w:p w:rsidR="003E59A2" w:rsidRPr="003E59A2" w:rsidRDefault="003E59A2" w:rsidP="003E59A2">
      <w:pPr>
        <w:widowControl/>
        <w:numPr>
          <w:ilvl w:val="0"/>
          <w:numId w:val="2"/>
        </w:numPr>
        <w:spacing w:before="100" w:beforeAutospacing="1" w:after="100" w:afterAutospacing="1"/>
        <w:jc w:val="left"/>
        <w:rPr>
          <w:rFonts w:ascii="宋体" w:eastAsia="宋体" w:hAnsi="宋体" w:cs="宋体"/>
          <w:kern w:val="0"/>
          <w:szCs w:val="21"/>
        </w:rPr>
      </w:pP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main()  </w:t>
      </w:r>
    </w:p>
    <w:p w:rsidR="003E59A2" w:rsidRPr="003E59A2" w:rsidRDefault="003E59A2" w:rsidP="003E59A2">
      <w:pPr>
        <w:widowControl/>
        <w:numPr>
          <w:ilvl w:val="0"/>
          <w:numId w:val="2"/>
        </w:numPr>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  </w:t>
      </w:r>
    </w:p>
    <w:p w:rsidR="003E59A2" w:rsidRPr="003E59A2" w:rsidRDefault="003E59A2" w:rsidP="003E59A2">
      <w:pPr>
        <w:widowControl/>
        <w:numPr>
          <w:ilvl w:val="0"/>
          <w:numId w:val="2"/>
        </w:numPr>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    long </w:t>
      </w:r>
      <w:proofErr w:type="spellStart"/>
      <w:r w:rsidRPr="003E59A2">
        <w:rPr>
          <w:rFonts w:ascii="宋体" w:eastAsia="宋体" w:hAnsi="宋体" w:cs="宋体"/>
          <w:kern w:val="0"/>
          <w:szCs w:val="21"/>
        </w:rPr>
        <w:t>long</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le,ri</w:t>
      </w:r>
      <w:proofErr w:type="spellEnd"/>
      <w:r w:rsidRPr="003E59A2">
        <w:rPr>
          <w:rFonts w:ascii="宋体" w:eastAsia="宋体" w:hAnsi="宋体" w:cs="宋体"/>
          <w:kern w:val="0"/>
          <w:szCs w:val="21"/>
        </w:rPr>
        <w:t>;  </w:t>
      </w:r>
    </w:p>
    <w:p w:rsidR="003E59A2" w:rsidRPr="003E59A2" w:rsidRDefault="003E59A2" w:rsidP="003E59A2">
      <w:pPr>
        <w:widowControl/>
        <w:numPr>
          <w:ilvl w:val="0"/>
          <w:numId w:val="2"/>
        </w:numPr>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    while(~</w:t>
      </w:r>
      <w:proofErr w:type="spellStart"/>
      <w:r w:rsidRPr="003E59A2">
        <w:rPr>
          <w:rFonts w:ascii="宋体" w:eastAsia="宋体" w:hAnsi="宋体" w:cs="宋体"/>
          <w:kern w:val="0"/>
          <w:szCs w:val="21"/>
        </w:rPr>
        <w:t>scanf</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lld%lld</w:t>
      </w:r>
      <w:proofErr w:type="spellEnd"/>
      <w:r w:rsidRPr="003E59A2">
        <w:rPr>
          <w:rFonts w:ascii="宋体" w:eastAsia="宋体" w:hAnsi="宋体" w:cs="宋体"/>
          <w:kern w:val="0"/>
          <w:szCs w:val="21"/>
        </w:rPr>
        <w:t>",&amp;le,&amp;</w:t>
      </w:r>
      <w:proofErr w:type="spellStart"/>
      <w:r w:rsidRPr="003E59A2">
        <w:rPr>
          <w:rFonts w:ascii="宋体" w:eastAsia="宋体" w:hAnsi="宋体" w:cs="宋体"/>
          <w:kern w:val="0"/>
          <w:szCs w:val="21"/>
        </w:rPr>
        <w:t>ri</w:t>
      </w:r>
      <w:proofErr w:type="spellEnd"/>
      <w:r w:rsidRPr="003E59A2">
        <w:rPr>
          <w:rFonts w:ascii="宋体" w:eastAsia="宋体" w:hAnsi="宋体" w:cs="宋体"/>
          <w:kern w:val="0"/>
          <w:szCs w:val="21"/>
        </w:rPr>
        <w:t>))  </w:t>
      </w:r>
    </w:p>
    <w:p w:rsidR="003E59A2" w:rsidRPr="003E59A2" w:rsidRDefault="003E59A2" w:rsidP="003E59A2">
      <w:pPr>
        <w:widowControl/>
        <w:numPr>
          <w:ilvl w:val="0"/>
          <w:numId w:val="2"/>
        </w:numPr>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printf</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lld</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n",solve</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ri</w:t>
      </w:r>
      <w:proofErr w:type="spellEnd"/>
      <w:r w:rsidRPr="003E59A2">
        <w:rPr>
          <w:rFonts w:ascii="宋体" w:eastAsia="宋体" w:hAnsi="宋体" w:cs="宋体"/>
          <w:kern w:val="0"/>
          <w:szCs w:val="21"/>
        </w:rPr>
        <w:t>)-solve(le-1));  </w:t>
      </w:r>
    </w:p>
    <w:p w:rsidR="003E59A2" w:rsidRPr="003E59A2" w:rsidRDefault="003E59A2" w:rsidP="003E59A2">
      <w:pPr>
        <w:widowControl/>
        <w:numPr>
          <w:ilvl w:val="0"/>
          <w:numId w:val="2"/>
        </w:numPr>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  </w:t>
      </w:r>
    </w:p>
    <w:p w:rsidR="003E59A2" w:rsidRPr="003E59A2" w:rsidRDefault="003E59A2" w:rsidP="003E59A2">
      <w:pPr>
        <w:widowControl/>
        <w:jc w:val="left"/>
        <w:rPr>
          <w:rFonts w:ascii="宋体" w:eastAsia="宋体" w:hAnsi="宋体" w:cs="宋体"/>
          <w:kern w:val="0"/>
          <w:szCs w:val="21"/>
        </w:rPr>
      </w:pPr>
      <w:proofErr w:type="spellStart"/>
      <w:r w:rsidRPr="003E59A2">
        <w:rPr>
          <w:rFonts w:ascii="宋体" w:eastAsia="宋体" w:hAnsi="宋体" w:cs="宋体"/>
          <w:kern w:val="0"/>
          <w:szCs w:val="21"/>
        </w:rPr>
        <w:lastRenderedPageBreak/>
        <w:t>w_w</w:t>
      </w:r>
      <w:proofErr w:type="spellEnd"/>
      <w:r w:rsidRPr="003E59A2">
        <w:rPr>
          <w:rFonts w:ascii="宋体" w:eastAsia="宋体" w:hAnsi="宋体" w:cs="宋体"/>
          <w:kern w:val="0"/>
          <w:szCs w:val="21"/>
        </w:rPr>
        <w:t xml:space="preserve"> 是吧！统计[1,ri]数量和[1,le-1]，然后相减就是区间[</w:t>
      </w:r>
      <w:proofErr w:type="spellStart"/>
      <w:r w:rsidRPr="003E59A2">
        <w:rPr>
          <w:rFonts w:ascii="宋体" w:eastAsia="宋体" w:hAnsi="宋体" w:cs="宋体"/>
          <w:kern w:val="0"/>
          <w:szCs w:val="21"/>
        </w:rPr>
        <w:t>le,ri</w:t>
      </w:r>
      <w:proofErr w:type="spellEnd"/>
      <w:r w:rsidRPr="003E59A2">
        <w:rPr>
          <w:rFonts w:ascii="宋体" w:eastAsia="宋体" w:hAnsi="宋体" w:cs="宋体"/>
          <w:kern w:val="0"/>
          <w:szCs w:val="21"/>
        </w:rPr>
        <w:t>]的数量了，这里我写的下界是1，其实0也行，反正相减后就没了，注意题目中le的范围都是大于等于1的(不然le=0,再减</w:t>
      </w:r>
      <w:proofErr w:type="gramStart"/>
      <w:r w:rsidRPr="003E59A2">
        <w:rPr>
          <w:rFonts w:ascii="宋体" w:eastAsia="宋体" w:hAnsi="宋体" w:cs="宋体"/>
          <w:kern w:val="0"/>
          <w:szCs w:val="21"/>
        </w:rPr>
        <w:t>一</w:t>
      </w:r>
      <w:proofErr w:type="gramEnd"/>
      <w:r w:rsidRPr="003E59A2">
        <w:rPr>
          <w:rFonts w:ascii="宋体" w:eastAsia="宋体" w:hAnsi="宋体" w:cs="宋体"/>
          <w:kern w:val="0"/>
          <w:szCs w:val="21"/>
        </w:rPr>
        <w:t xml:space="preserve">就G_G了) </w:t>
      </w:r>
    </w:p>
    <w:p w:rsidR="003E59A2" w:rsidRPr="003E59A2" w:rsidRDefault="003E59A2" w:rsidP="003E59A2">
      <w:pPr>
        <w:widowControl/>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在讲例题之前先讲个基本的动态模板(先看后面的例题也行)：</w:t>
      </w: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思想，枚举到当前位置</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，状态为state(这个就是根据题目来的，可能很多，毕竟</w:t>
      </w: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千变万化)的数量(既然是计数,</w:t>
      </w:r>
      <w:proofErr w:type="spellStart"/>
      <w:r w:rsidRPr="003E59A2">
        <w:rPr>
          <w:rFonts w:ascii="宋体" w:eastAsia="宋体" w:hAnsi="宋体" w:cs="宋体"/>
          <w:kern w:val="0"/>
          <w:szCs w:val="21"/>
        </w:rPr>
        <w:t>dp</w:t>
      </w:r>
      <w:proofErr w:type="spellEnd"/>
      <w:proofErr w:type="gramStart"/>
      <w:r w:rsidRPr="003E59A2">
        <w:rPr>
          <w:rFonts w:ascii="宋体" w:eastAsia="宋体" w:hAnsi="宋体" w:cs="宋体"/>
          <w:kern w:val="0"/>
          <w:szCs w:val="21"/>
        </w:rPr>
        <w:t>值显然</w:t>
      </w:r>
      <w:proofErr w:type="gramEnd"/>
      <w:r w:rsidRPr="003E59A2">
        <w:rPr>
          <w:rFonts w:ascii="宋体" w:eastAsia="宋体" w:hAnsi="宋体" w:cs="宋体"/>
          <w:kern w:val="0"/>
          <w:szCs w:val="21"/>
        </w:rPr>
        <w:t>是保存满足条件数的个数)</w:t>
      </w:r>
    </w:p>
    <w:p w:rsidR="003E59A2" w:rsidRPr="003E59A2" w:rsidRDefault="003E59A2" w:rsidP="003E59A2">
      <w:pPr>
        <w:widowControl/>
        <w:jc w:val="left"/>
        <w:rPr>
          <w:rFonts w:ascii="宋体" w:eastAsia="宋体" w:hAnsi="宋体" w:cs="宋体"/>
          <w:kern w:val="0"/>
          <w:szCs w:val="21"/>
        </w:rPr>
      </w:pPr>
      <w:r w:rsidRPr="003E59A2">
        <w:rPr>
          <w:rFonts w:ascii="宋体" w:eastAsia="宋体" w:hAnsi="宋体" w:cs="宋体"/>
          <w:b/>
          <w:bCs/>
          <w:kern w:val="0"/>
          <w:szCs w:val="21"/>
        </w:rPr>
        <w:t>[</w:t>
      </w:r>
      <w:proofErr w:type="spellStart"/>
      <w:proofErr w:type="gramStart"/>
      <w:r w:rsidRPr="003E59A2">
        <w:rPr>
          <w:rFonts w:ascii="宋体" w:eastAsia="宋体" w:hAnsi="宋体" w:cs="宋体"/>
          <w:b/>
          <w:bCs/>
          <w:kern w:val="0"/>
          <w:szCs w:val="21"/>
        </w:rPr>
        <w:t>cpp</w:t>
      </w:r>
      <w:proofErr w:type="spellEnd"/>
      <w:proofErr w:type="gramEnd"/>
      <w:r w:rsidRPr="003E59A2">
        <w:rPr>
          <w:rFonts w:ascii="宋体" w:eastAsia="宋体" w:hAnsi="宋体" w:cs="宋体"/>
          <w:b/>
          <w:bCs/>
          <w:kern w:val="0"/>
          <w:szCs w:val="21"/>
        </w:rPr>
        <w:t>]</w:t>
      </w:r>
      <w:r w:rsidRPr="003E59A2">
        <w:rPr>
          <w:rFonts w:ascii="宋体" w:eastAsia="宋体" w:hAnsi="宋体" w:cs="宋体"/>
          <w:kern w:val="0"/>
          <w:szCs w:val="21"/>
        </w:rPr>
        <w:t xml:space="preserve"> </w:t>
      </w:r>
      <w:hyperlink r:id="rId12" w:tooltip="view plain" w:history="1">
        <w:r w:rsidRPr="003E59A2">
          <w:rPr>
            <w:rFonts w:ascii="宋体" w:eastAsia="宋体" w:hAnsi="宋体" w:cs="宋体"/>
            <w:color w:val="0000FF"/>
            <w:kern w:val="0"/>
            <w:szCs w:val="21"/>
            <w:u w:val="single"/>
          </w:rPr>
          <w:t>view plain</w:t>
        </w:r>
      </w:hyperlink>
      <w:r w:rsidRPr="003E59A2">
        <w:rPr>
          <w:rFonts w:ascii="宋体" w:eastAsia="宋体" w:hAnsi="宋体" w:cs="宋体"/>
          <w:kern w:val="0"/>
          <w:szCs w:val="21"/>
        </w:rPr>
        <w:t xml:space="preserve"> </w:t>
      </w:r>
      <w:hyperlink r:id="rId13" w:tooltip="copy" w:history="1">
        <w:r w:rsidRPr="003E59A2">
          <w:rPr>
            <w:rFonts w:ascii="宋体" w:eastAsia="宋体" w:hAnsi="宋体" w:cs="宋体"/>
            <w:color w:val="0000FF"/>
            <w:kern w:val="0"/>
            <w:szCs w:val="21"/>
            <w:u w:val="single"/>
          </w:rPr>
          <w:t>copy</w:t>
        </w:r>
      </w:hyperlink>
    </w:p>
    <w:p w:rsidR="003E59A2" w:rsidRPr="003E59A2" w:rsidRDefault="003E59A2" w:rsidP="003E59A2">
      <w:pPr>
        <w:widowControl/>
        <w:numPr>
          <w:ilvl w:val="0"/>
          <w:numId w:val="3"/>
        </w:numPr>
        <w:spacing w:before="100" w:beforeAutospacing="1" w:after="100" w:afterAutospacing="1"/>
        <w:jc w:val="left"/>
        <w:rPr>
          <w:rFonts w:ascii="宋体" w:eastAsia="宋体" w:hAnsi="宋体" w:cs="宋体"/>
          <w:kern w:val="0"/>
          <w:szCs w:val="21"/>
        </w:rPr>
      </w:pPr>
      <w:proofErr w:type="spellStart"/>
      <w:r w:rsidRPr="003E59A2">
        <w:rPr>
          <w:rFonts w:ascii="宋体" w:eastAsia="宋体" w:hAnsi="宋体" w:cs="宋体"/>
          <w:kern w:val="0"/>
          <w:szCs w:val="21"/>
        </w:rPr>
        <w:t>typedef</w:t>
      </w:r>
      <w:proofErr w:type="spellEnd"/>
      <w:r w:rsidRPr="003E59A2">
        <w:rPr>
          <w:rFonts w:ascii="宋体" w:eastAsia="宋体" w:hAnsi="宋体" w:cs="宋体"/>
          <w:kern w:val="0"/>
          <w:szCs w:val="21"/>
        </w:rPr>
        <w:t> long </w:t>
      </w:r>
      <w:proofErr w:type="spellStart"/>
      <w:r w:rsidRPr="003E59A2">
        <w:rPr>
          <w:rFonts w:ascii="宋体" w:eastAsia="宋体" w:hAnsi="宋体" w:cs="宋体"/>
          <w:kern w:val="0"/>
          <w:szCs w:val="21"/>
        </w:rPr>
        <w:t>long</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ll</w:t>
      </w:r>
      <w:proofErr w:type="spellEnd"/>
      <w:r w:rsidRPr="003E59A2">
        <w:rPr>
          <w:rFonts w:ascii="宋体" w:eastAsia="宋体" w:hAnsi="宋体" w:cs="宋体"/>
          <w:kern w:val="0"/>
          <w:szCs w:val="21"/>
        </w:rPr>
        <w:t>;  </w:t>
      </w:r>
    </w:p>
    <w:p w:rsidR="003E59A2" w:rsidRPr="003E59A2" w:rsidRDefault="003E59A2" w:rsidP="003E59A2">
      <w:pPr>
        <w:widowControl/>
        <w:numPr>
          <w:ilvl w:val="0"/>
          <w:numId w:val="3"/>
        </w:numPr>
        <w:spacing w:before="100" w:beforeAutospacing="1" w:after="100" w:afterAutospacing="1"/>
        <w:jc w:val="left"/>
        <w:rPr>
          <w:rFonts w:ascii="宋体" w:eastAsia="宋体" w:hAnsi="宋体" w:cs="宋体"/>
          <w:kern w:val="0"/>
          <w:szCs w:val="21"/>
        </w:rPr>
      </w:pP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a[20];  </w:t>
      </w:r>
    </w:p>
    <w:p w:rsidR="003E59A2" w:rsidRPr="003E59A2" w:rsidRDefault="003E59A2" w:rsidP="003E59A2">
      <w:pPr>
        <w:widowControl/>
        <w:numPr>
          <w:ilvl w:val="0"/>
          <w:numId w:val="3"/>
        </w:numPr>
        <w:spacing w:before="100" w:beforeAutospacing="1" w:after="100" w:afterAutospacing="1"/>
        <w:jc w:val="left"/>
        <w:rPr>
          <w:rFonts w:ascii="宋体" w:eastAsia="宋体" w:hAnsi="宋体" w:cs="宋体"/>
          <w:kern w:val="0"/>
          <w:szCs w:val="21"/>
        </w:rPr>
      </w:pPr>
      <w:proofErr w:type="spellStart"/>
      <w:r w:rsidRPr="003E59A2">
        <w:rPr>
          <w:rFonts w:ascii="宋体" w:eastAsia="宋体" w:hAnsi="宋体" w:cs="宋体"/>
          <w:kern w:val="0"/>
          <w:szCs w:val="21"/>
        </w:rPr>
        <w:t>ll</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[20][state];//不同题目状态不同  </w:t>
      </w:r>
    </w:p>
    <w:p w:rsidR="003E59A2" w:rsidRPr="003E59A2" w:rsidRDefault="003E59A2" w:rsidP="003E59A2">
      <w:pPr>
        <w:widowControl/>
        <w:numPr>
          <w:ilvl w:val="0"/>
          <w:numId w:val="3"/>
        </w:numPr>
        <w:spacing w:before="100" w:beforeAutospacing="1" w:after="100" w:afterAutospacing="1"/>
        <w:jc w:val="left"/>
        <w:rPr>
          <w:rFonts w:ascii="宋体" w:eastAsia="宋体" w:hAnsi="宋体" w:cs="宋体"/>
          <w:kern w:val="0"/>
          <w:szCs w:val="21"/>
        </w:rPr>
      </w:pPr>
      <w:proofErr w:type="spellStart"/>
      <w:r w:rsidRPr="003E59A2">
        <w:rPr>
          <w:rFonts w:ascii="宋体" w:eastAsia="宋体" w:hAnsi="宋体" w:cs="宋体"/>
          <w:kern w:val="0"/>
          <w:szCs w:val="21"/>
        </w:rPr>
        <w:t>ll</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dfs</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,/*state变量*/,</w:t>
      </w:r>
      <w:proofErr w:type="spellStart"/>
      <w:r w:rsidRPr="003E59A2">
        <w:rPr>
          <w:rFonts w:ascii="宋体" w:eastAsia="宋体" w:hAnsi="宋体" w:cs="宋体"/>
          <w:kern w:val="0"/>
          <w:szCs w:val="21"/>
        </w:rPr>
        <w:t>bool</w:t>
      </w:r>
      <w:proofErr w:type="spellEnd"/>
      <w:r w:rsidRPr="003E59A2">
        <w:rPr>
          <w:rFonts w:ascii="宋体" w:eastAsia="宋体" w:hAnsi="宋体" w:cs="宋体"/>
          <w:kern w:val="0"/>
          <w:szCs w:val="21"/>
        </w:rPr>
        <w:t> lead/*前导零*/,</w:t>
      </w:r>
      <w:proofErr w:type="spellStart"/>
      <w:r w:rsidRPr="003E59A2">
        <w:rPr>
          <w:rFonts w:ascii="宋体" w:eastAsia="宋体" w:hAnsi="宋体" w:cs="宋体"/>
          <w:kern w:val="0"/>
          <w:szCs w:val="21"/>
        </w:rPr>
        <w:t>bool</w:t>
      </w:r>
      <w:proofErr w:type="spellEnd"/>
      <w:r w:rsidRPr="003E59A2">
        <w:rPr>
          <w:rFonts w:ascii="宋体" w:eastAsia="宋体" w:hAnsi="宋体" w:cs="宋体"/>
          <w:kern w:val="0"/>
          <w:szCs w:val="21"/>
        </w:rPr>
        <w:t> limit/*数位上界变量*/)//不是每个题都要判断前导零  </w:t>
      </w:r>
    </w:p>
    <w:p w:rsidR="003E59A2" w:rsidRPr="003E59A2" w:rsidRDefault="003E59A2" w:rsidP="003E59A2">
      <w:pPr>
        <w:widowControl/>
        <w:numPr>
          <w:ilvl w:val="0"/>
          <w:numId w:val="3"/>
        </w:numPr>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  </w:t>
      </w:r>
    </w:p>
    <w:p w:rsidR="003E59A2" w:rsidRPr="003E59A2" w:rsidRDefault="003E59A2" w:rsidP="003E59A2">
      <w:pPr>
        <w:widowControl/>
        <w:numPr>
          <w:ilvl w:val="0"/>
          <w:numId w:val="3"/>
        </w:numPr>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    //递归边界，既然是按位枚举，最低位是0，那么</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==-1说明这个数我枚举完了  </w:t>
      </w:r>
    </w:p>
    <w:p w:rsidR="003E59A2" w:rsidRPr="003E59A2" w:rsidRDefault="003E59A2" w:rsidP="003E59A2">
      <w:pPr>
        <w:widowControl/>
        <w:numPr>
          <w:ilvl w:val="0"/>
          <w:numId w:val="3"/>
        </w:numPr>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    if(</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==-1) return 1;/*这里一般返回1，表示你枚举的这个数是合法的，那么这里就需要你在枚举时必须每一位都要满足题目条件，也就是说当前枚举到</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位，一定要保证前面已经枚举的数位是合法的。不过具体题目不同或者写法不同的话不一定要返回1 */  </w:t>
      </w:r>
    </w:p>
    <w:p w:rsidR="003E59A2" w:rsidRPr="003E59A2" w:rsidRDefault="003E59A2" w:rsidP="003E59A2">
      <w:pPr>
        <w:widowControl/>
        <w:numPr>
          <w:ilvl w:val="0"/>
          <w:numId w:val="3"/>
        </w:numPr>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    //第二个就是记忆化(在此前可能不同题目还能有一些剪枝)  </w:t>
      </w:r>
    </w:p>
    <w:p w:rsidR="003E59A2" w:rsidRPr="003E59A2" w:rsidRDefault="003E59A2" w:rsidP="003E59A2">
      <w:pPr>
        <w:widowControl/>
        <w:numPr>
          <w:ilvl w:val="0"/>
          <w:numId w:val="3"/>
        </w:numPr>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    if(!limit &amp;&amp; !lead &amp;&amp; dp[pos][state]!=-1) return dp[pos][state];  </w:t>
      </w:r>
    </w:p>
    <w:p w:rsidR="003E59A2" w:rsidRPr="003E59A2" w:rsidRDefault="003E59A2" w:rsidP="003E59A2">
      <w:pPr>
        <w:widowControl/>
        <w:numPr>
          <w:ilvl w:val="0"/>
          <w:numId w:val="3"/>
        </w:numPr>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    /*常规写法都是在没有限制的条件记忆化，这里与下面记录状态是对应，具体为什么是有条件的记忆化后面会讲*/  </w:t>
      </w:r>
    </w:p>
    <w:p w:rsidR="003E59A2" w:rsidRPr="003E59A2" w:rsidRDefault="003E59A2" w:rsidP="003E59A2">
      <w:pPr>
        <w:widowControl/>
        <w:numPr>
          <w:ilvl w:val="0"/>
          <w:numId w:val="3"/>
        </w:numPr>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up=</w:t>
      </w:r>
      <w:proofErr w:type="spellStart"/>
      <w:r w:rsidRPr="003E59A2">
        <w:rPr>
          <w:rFonts w:ascii="宋体" w:eastAsia="宋体" w:hAnsi="宋体" w:cs="宋体"/>
          <w:kern w:val="0"/>
          <w:szCs w:val="21"/>
        </w:rPr>
        <w:t>limit?a</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]:9;//根据limit判断枚举的上界up;这个的例子前面用213讲过了  </w:t>
      </w:r>
    </w:p>
    <w:p w:rsidR="003E59A2" w:rsidRPr="003E59A2" w:rsidRDefault="003E59A2" w:rsidP="003E59A2">
      <w:pPr>
        <w:widowControl/>
        <w:numPr>
          <w:ilvl w:val="0"/>
          <w:numId w:val="3"/>
        </w:numPr>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ll</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ans</w:t>
      </w:r>
      <w:proofErr w:type="spellEnd"/>
      <w:r w:rsidRPr="003E59A2">
        <w:rPr>
          <w:rFonts w:ascii="宋体" w:eastAsia="宋体" w:hAnsi="宋体" w:cs="宋体"/>
          <w:kern w:val="0"/>
          <w:szCs w:val="21"/>
        </w:rPr>
        <w:t>=0;  </w:t>
      </w:r>
    </w:p>
    <w:p w:rsidR="003E59A2" w:rsidRPr="003E59A2" w:rsidRDefault="003E59A2" w:rsidP="003E59A2">
      <w:pPr>
        <w:widowControl/>
        <w:numPr>
          <w:ilvl w:val="0"/>
          <w:numId w:val="3"/>
        </w:numPr>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    //开始计数  </w:t>
      </w:r>
    </w:p>
    <w:p w:rsidR="003E59A2" w:rsidRPr="003E59A2" w:rsidRDefault="003E59A2" w:rsidP="003E59A2">
      <w:pPr>
        <w:widowControl/>
        <w:numPr>
          <w:ilvl w:val="0"/>
          <w:numId w:val="3"/>
        </w:numPr>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    for(</w:t>
      </w: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i=0;i&lt;=</w:t>
      </w:r>
      <w:proofErr w:type="spellStart"/>
      <w:r w:rsidRPr="003E59A2">
        <w:rPr>
          <w:rFonts w:ascii="宋体" w:eastAsia="宋体" w:hAnsi="宋体" w:cs="宋体"/>
          <w:kern w:val="0"/>
          <w:szCs w:val="21"/>
        </w:rPr>
        <w:t>up;i</w:t>
      </w:r>
      <w:proofErr w:type="spellEnd"/>
      <w:r w:rsidRPr="003E59A2">
        <w:rPr>
          <w:rFonts w:ascii="宋体" w:eastAsia="宋体" w:hAnsi="宋体" w:cs="宋体"/>
          <w:kern w:val="0"/>
          <w:szCs w:val="21"/>
        </w:rPr>
        <w:t>++)//枚举，然后把不同情况的个数加到</w:t>
      </w:r>
      <w:proofErr w:type="spellStart"/>
      <w:r w:rsidRPr="003E59A2">
        <w:rPr>
          <w:rFonts w:ascii="宋体" w:eastAsia="宋体" w:hAnsi="宋体" w:cs="宋体"/>
          <w:kern w:val="0"/>
          <w:szCs w:val="21"/>
        </w:rPr>
        <w:t>ans</w:t>
      </w:r>
      <w:proofErr w:type="spellEnd"/>
      <w:r w:rsidRPr="003E59A2">
        <w:rPr>
          <w:rFonts w:ascii="宋体" w:eastAsia="宋体" w:hAnsi="宋体" w:cs="宋体"/>
          <w:kern w:val="0"/>
          <w:szCs w:val="21"/>
        </w:rPr>
        <w:t>就可以了  </w:t>
      </w:r>
    </w:p>
    <w:p w:rsidR="003E59A2" w:rsidRPr="003E59A2" w:rsidRDefault="003E59A2" w:rsidP="003E59A2">
      <w:pPr>
        <w:widowControl/>
        <w:numPr>
          <w:ilvl w:val="0"/>
          <w:numId w:val="3"/>
        </w:numPr>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    {  </w:t>
      </w:r>
    </w:p>
    <w:p w:rsidR="003E59A2" w:rsidRPr="003E59A2" w:rsidRDefault="003E59A2" w:rsidP="003E59A2">
      <w:pPr>
        <w:widowControl/>
        <w:numPr>
          <w:ilvl w:val="0"/>
          <w:numId w:val="3"/>
        </w:numPr>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        if() ...  </w:t>
      </w:r>
    </w:p>
    <w:p w:rsidR="003E59A2" w:rsidRPr="003E59A2" w:rsidRDefault="003E59A2" w:rsidP="003E59A2">
      <w:pPr>
        <w:widowControl/>
        <w:numPr>
          <w:ilvl w:val="0"/>
          <w:numId w:val="3"/>
        </w:numPr>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        </w:t>
      </w:r>
      <w:proofErr w:type="gramStart"/>
      <w:r w:rsidRPr="003E59A2">
        <w:rPr>
          <w:rFonts w:ascii="宋体" w:eastAsia="宋体" w:hAnsi="宋体" w:cs="宋体"/>
          <w:kern w:val="0"/>
          <w:szCs w:val="21"/>
        </w:rPr>
        <w:t>else</w:t>
      </w:r>
      <w:proofErr w:type="gramEnd"/>
      <w:r w:rsidRPr="003E59A2">
        <w:rPr>
          <w:rFonts w:ascii="宋体" w:eastAsia="宋体" w:hAnsi="宋体" w:cs="宋体"/>
          <w:kern w:val="0"/>
          <w:szCs w:val="21"/>
        </w:rPr>
        <w:t> if()...  </w:t>
      </w:r>
    </w:p>
    <w:p w:rsidR="003E59A2" w:rsidRPr="003E59A2" w:rsidRDefault="003E59A2" w:rsidP="003E59A2">
      <w:pPr>
        <w:widowControl/>
        <w:numPr>
          <w:ilvl w:val="0"/>
          <w:numId w:val="3"/>
        </w:numPr>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ans</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dfs</w:t>
      </w:r>
      <w:proofErr w:type="spellEnd"/>
      <w:r w:rsidRPr="003E59A2">
        <w:rPr>
          <w:rFonts w:ascii="宋体" w:eastAsia="宋体" w:hAnsi="宋体" w:cs="宋体"/>
          <w:kern w:val="0"/>
          <w:szCs w:val="21"/>
        </w:rPr>
        <w:t>(pos-1,/*状态转移*/,lead &amp;&amp; i==0,limit &amp;&amp; i==a[</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 //最后两个变量</w:t>
      </w:r>
      <w:proofErr w:type="gramStart"/>
      <w:r w:rsidRPr="003E59A2">
        <w:rPr>
          <w:rFonts w:ascii="宋体" w:eastAsia="宋体" w:hAnsi="宋体" w:cs="宋体"/>
          <w:kern w:val="0"/>
          <w:szCs w:val="21"/>
        </w:rPr>
        <w:t>传参都是</w:t>
      </w:r>
      <w:proofErr w:type="gramEnd"/>
      <w:r w:rsidRPr="003E59A2">
        <w:rPr>
          <w:rFonts w:ascii="宋体" w:eastAsia="宋体" w:hAnsi="宋体" w:cs="宋体"/>
          <w:kern w:val="0"/>
          <w:szCs w:val="21"/>
        </w:rPr>
        <w:t>这样写的  </w:t>
      </w:r>
    </w:p>
    <w:p w:rsidR="003E59A2" w:rsidRPr="003E59A2" w:rsidRDefault="003E59A2" w:rsidP="003E59A2">
      <w:pPr>
        <w:widowControl/>
        <w:numPr>
          <w:ilvl w:val="0"/>
          <w:numId w:val="3"/>
        </w:numPr>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        /*这里还算比较灵活，不过做几个题就觉得这里也是套路了 </w:t>
      </w:r>
    </w:p>
    <w:p w:rsidR="003E59A2" w:rsidRPr="003E59A2" w:rsidRDefault="003E59A2" w:rsidP="003E59A2">
      <w:pPr>
        <w:widowControl/>
        <w:numPr>
          <w:ilvl w:val="0"/>
          <w:numId w:val="3"/>
        </w:numPr>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        大概就是说，我当前数位枚举的数是i，然后根据题目的约束条件分类讨论 </w:t>
      </w:r>
    </w:p>
    <w:p w:rsidR="003E59A2" w:rsidRPr="003E59A2" w:rsidRDefault="003E59A2" w:rsidP="003E59A2">
      <w:pPr>
        <w:widowControl/>
        <w:numPr>
          <w:ilvl w:val="0"/>
          <w:numId w:val="3"/>
        </w:numPr>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        去计算不同情况下的个数，还有要根据state变量来保证i的合法性，比如题目 </w:t>
      </w:r>
    </w:p>
    <w:p w:rsidR="003E59A2" w:rsidRPr="003E59A2" w:rsidRDefault="003E59A2" w:rsidP="003E59A2">
      <w:pPr>
        <w:widowControl/>
        <w:numPr>
          <w:ilvl w:val="0"/>
          <w:numId w:val="3"/>
        </w:numPr>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lastRenderedPageBreak/>
        <w:t>        要求数位上不能有62连续出现,那么就是state就是要保存前一位pre,然后分类， </w:t>
      </w:r>
    </w:p>
    <w:p w:rsidR="003E59A2" w:rsidRPr="003E59A2" w:rsidRDefault="003E59A2" w:rsidP="003E59A2">
      <w:pPr>
        <w:widowControl/>
        <w:numPr>
          <w:ilvl w:val="0"/>
          <w:numId w:val="3"/>
        </w:numPr>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        前一位如果是6那么这意味就不能是2，这里一定要保存枚举的这个数是合法*/  </w:t>
      </w:r>
    </w:p>
    <w:p w:rsidR="003E59A2" w:rsidRPr="003E59A2" w:rsidRDefault="003E59A2" w:rsidP="003E59A2">
      <w:pPr>
        <w:widowControl/>
        <w:numPr>
          <w:ilvl w:val="0"/>
          <w:numId w:val="3"/>
        </w:numPr>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    }  </w:t>
      </w:r>
    </w:p>
    <w:p w:rsidR="003E59A2" w:rsidRPr="003E59A2" w:rsidRDefault="003E59A2" w:rsidP="003E59A2">
      <w:pPr>
        <w:widowControl/>
        <w:numPr>
          <w:ilvl w:val="0"/>
          <w:numId w:val="3"/>
        </w:numPr>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    //计算完，记录状态  </w:t>
      </w:r>
    </w:p>
    <w:p w:rsidR="003E59A2" w:rsidRPr="003E59A2" w:rsidRDefault="003E59A2" w:rsidP="003E59A2">
      <w:pPr>
        <w:widowControl/>
        <w:numPr>
          <w:ilvl w:val="0"/>
          <w:numId w:val="3"/>
        </w:numPr>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    if(!limit &amp;&amp; !lead) </w:t>
      </w: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][state]=</w:t>
      </w:r>
      <w:proofErr w:type="spellStart"/>
      <w:r w:rsidRPr="003E59A2">
        <w:rPr>
          <w:rFonts w:ascii="宋体" w:eastAsia="宋体" w:hAnsi="宋体" w:cs="宋体"/>
          <w:kern w:val="0"/>
          <w:szCs w:val="21"/>
        </w:rPr>
        <w:t>ans</w:t>
      </w:r>
      <w:proofErr w:type="spellEnd"/>
      <w:r w:rsidRPr="003E59A2">
        <w:rPr>
          <w:rFonts w:ascii="宋体" w:eastAsia="宋体" w:hAnsi="宋体" w:cs="宋体"/>
          <w:kern w:val="0"/>
          <w:szCs w:val="21"/>
        </w:rPr>
        <w:t>;  </w:t>
      </w:r>
    </w:p>
    <w:p w:rsidR="003E59A2" w:rsidRPr="003E59A2" w:rsidRDefault="003E59A2" w:rsidP="003E59A2">
      <w:pPr>
        <w:widowControl/>
        <w:numPr>
          <w:ilvl w:val="0"/>
          <w:numId w:val="3"/>
        </w:numPr>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    /*这里对应上面的记忆化，在一定条件下时记录，保证一致性，当然如果约束条件不需要考虑lead，这里就是lead就完全不用考虑了*/  </w:t>
      </w:r>
    </w:p>
    <w:p w:rsidR="003E59A2" w:rsidRPr="003E59A2" w:rsidRDefault="003E59A2" w:rsidP="003E59A2">
      <w:pPr>
        <w:widowControl/>
        <w:numPr>
          <w:ilvl w:val="0"/>
          <w:numId w:val="3"/>
        </w:numPr>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    return </w:t>
      </w:r>
      <w:proofErr w:type="spellStart"/>
      <w:r w:rsidRPr="003E59A2">
        <w:rPr>
          <w:rFonts w:ascii="宋体" w:eastAsia="宋体" w:hAnsi="宋体" w:cs="宋体"/>
          <w:kern w:val="0"/>
          <w:szCs w:val="21"/>
        </w:rPr>
        <w:t>ans</w:t>
      </w:r>
      <w:proofErr w:type="spellEnd"/>
      <w:r w:rsidRPr="003E59A2">
        <w:rPr>
          <w:rFonts w:ascii="宋体" w:eastAsia="宋体" w:hAnsi="宋体" w:cs="宋体"/>
          <w:kern w:val="0"/>
          <w:szCs w:val="21"/>
        </w:rPr>
        <w:t>;  </w:t>
      </w:r>
    </w:p>
    <w:p w:rsidR="003E59A2" w:rsidRPr="003E59A2" w:rsidRDefault="003E59A2" w:rsidP="003E59A2">
      <w:pPr>
        <w:widowControl/>
        <w:numPr>
          <w:ilvl w:val="0"/>
          <w:numId w:val="3"/>
        </w:numPr>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  </w:t>
      </w:r>
    </w:p>
    <w:p w:rsidR="003E59A2" w:rsidRPr="003E59A2" w:rsidRDefault="003E59A2" w:rsidP="003E59A2">
      <w:pPr>
        <w:widowControl/>
        <w:numPr>
          <w:ilvl w:val="0"/>
          <w:numId w:val="3"/>
        </w:numPr>
        <w:spacing w:before="100" w:beforeAutospacing="1" w:after="100" w:afterAutospacing="1"/>
        <w:jc w:val="left"/>
        <w:rPr>
          <w:rFonts w:ascii="宋体" w:eastAsia="宋体" w:hAnsi="宋体" w:cs="宋体"/>
          <w:kern w:val="0"/>
          <w:szCs w:val="21"/>
        </w:rPr>
      </w:pPr>
      <w:proofErr w:type="spellStart"/>
      <w:r w:rsidRPr="003E59A2">
        <w:rPr>
          <w:rFonts w:ascii="宋体" w:eastAsia="宋体" w:hAnsi="宋体" w:cs="宋体"/>
          <w:kern w:val="0"/>
          <w:szCs w:val="21"/>
        </w:rPr>
        <w:t>ll</w:t>
      </w:r>
      <w:proofErr w:type="spellEnd"/>
      <w:r w:rsidRPr="003E59A2">
        <w:rPr>
          <w:rFonts w:ascii="宋体" w:eastAsia="宋体" w:hAnsi="宋体" w:cs="宋体"/>
          <w:kern w:val="0"/>
          <w:szCs w:val="21"/>
        </w:rPr>
        <w:t> solve(</w:t>
      </w:r>
      <w:proofErr w:type="spellStart"/>
      <w:r w:rsidRPr="003E59A2">
        <w:rPr>
          <w:rFonts w:ascii="宋体" w:eastAsia="宋体" w:hAnsi="宋体" w:cs="宋体"/>
          <w:kern w:val="0"/>
          <w:szCs w:val="21"/>
        </w:rPr>
        <w:t>ll</w:t>
      </w:r>
      <w:proofErr w:type="spellEnd"/>
      <w:r w:rsidRPr="003E59A2">
        <w:rPr>
          <w:rFonts w:ascii="宋体" w:eastAsia="宋体" w:hAnsi="宋体" w:cs="宋体"/>
          <w:kern w:val="0"/>
          <w:szCs w:val="21"/>
        </w:rPr>
        <w:t> x)  </w:t>
      </w:r>
    </w:p>
    <w:p w:rsidR="003E59A2" w:rsidRPr="003E59A2" w:rsidRDefault="003E59A2" w:rsidP="003E59A2">
      <w:pPr>
        <w:widowControl/>
        <w:numPr>
          <w:ilvl w:val="0"/>
          <w:numId w:val="3"/>
        </w:numPr>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  </w:t>
      </w:r>
    </w:p>
    <w:p w:rsidR="003E59A2" w:rsidRPr="003E59A2" w:rsidRDefault="003E59A2" w:rsidP="003E59A2">
      <w:pPr>
        <w:widowControl/>
        <w:numPr>
          <w:ilvl w:val="0"/>
          <w:numId w:val="3"/>
        </w:numPr>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=0;  </w:t>
      </w:r>
    </w:p>
    <w:p w:rsidR="003E59A2" w:rsidRPr="003E59A2" w:rsidRDefault="003E59A2" w:rsidP="003E59A2">
      <w:pPr>
        <w:widowControl/>
        <w:numPr>
          <w:ilvl w:val="0"/>
          <w:numId w:val="3"/>
        </w:numPr>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    while(x)//把数位都分解出来  </w:t>
      </w:r>
    </w:p>
    <w:p w:rsidR="003E59A2" w:rsidRPr="003E59A2" w:rsidRDefault="003E59A2" w:rsidP="003E59A2">
      <w:pPr>
        <w:widowControl/>
        <w:numPr>
          <w:ilvl w:val="0"/>
          <w:numId w:val="3"/>
        </w:numPr>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    {  </w:t>
      </w:r>
    </w:p>
    <w:p w:rsidR="003E59A2" w:rsidRPr="003E59A2" w:rsidRDefault="003E59A2" w:rsidP="003E59A2">
      <w:pPr>
        <w:widowControl/>
        <w:numPr>
          <w:ilvl w:val="0"/>
          <w:numId w:val="3"/>
        </w:numPr>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        a[</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++]=x%10;//个人老是喜欢编号为[0,pos),看不惯的就按自己习惯来，反正注意数位边界就行  </w:t>
      </w:r>
    </w:p>
    <w:p w:rsidR="003E59A2" w:rsidRPr="003E59A2" w:rsidRDefault="003E59A2" w:rsidP="003E59A2">
      <w:pPr>
        <w:widowControl/>
        <w:numPr>
          <w:ilvl w:val="0"/>
          <w:numId w:val="3"/>
        </w:numPr>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        x/=10;  </w:t>
      </w:r>
    </w:p>
    <w:p w:rsidR="003E59A2" w:rsidRPr="003E59A2" w:rsidRDefault="003E59A2" w:rsidP="003E59A2">
      <w:pPr>
        <w:widowControl/>
        <w:numPr>
          <w:ilvl w:val="0"/>
          <w:numId w:val="3"/>
        </w:numPr>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    }  </w:t>
      </w:r>
    </w:p>
    <w:p w:rsidR="003E59A2" w:rsidRPr="003E59A2" w:rsidRDefault="003E59A2" w:rsidP="003E59A2">
      <w:pPr>
        <w:widowControl/>
        <w:numPr>
          <w:ilvl w:val="0"/>
          <w:numId w:val="3"/>
        </w:numPr>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    return </w:t>
      </w:r>
      <w:proofErr w:type="spellStart"/>
      <w:r w:rsidRPr="003E59A2">
        <w:rPr>
          <w:rFonts w:ascii="宋体" w:eastAsia="宋体" w:hAnsi="宋体" w:cs="宋体"/>
          <w:kern w:val="0"/>
          <w:szCs w:val="21"/>
        </w:rPr>
        <w:t>dfs</w:t>
      </w:r>
      <w:proofErr w:type="spellEnd"/>
      <w:r w:rsidRPr="003E59A2">
        <w:rPr>
          <w:rFonts w:ascii="宋体" w:eastAsia="宋体" w:hAnsi="宋体" w:cs="宋体"/>
          <w:kern w:val="0"/>
          <w:szCs w:val="21"/>
        </w:rPr>
        <w:t>(pos-1/*从最高位开始枚举*/,/*一系列状态 */,</w:t>
      </w:r>
      <w:proofErr w:type="spellStart"/>
      <w:r w:rsidRPr="003E59A2">
        <w:rPr>
          <w:rFonts w:ascii="宋体" w:eastAsia="宋体" w:hAnsi="宋体" w:cs="宋体"/>
          <w:kern w:val="0"/>
          <w:szCs w:val="21"/>
        </w:rPr>
        <w:t>true,true</w:t>
      </w:r>
      <w:proofErr w:type="spellEnd"/>
      <w:r w:rsidRPr="003E59A2">
        <w:rPr>
          <w:rFonts w:ascii="宋体" w:eastAsia="宋体" w:hAnsi="宋体" w:cs="宋体"/>
          <w:kern w:val="0"/>
          <w:szCs w:val="21"/>
        </w:rPr>
        <w:t>);//刚开始最高位都是有限制并且有前导零的，显然比最高位还要高的一位视为0嘛  </w:t>
      </w:r>
    </w:p>
    <w:p w:rsidR="003E59A2" w:rsidRPr="003E59A2" w:rsidRDefault="003E59A2" w:rsidP="003E59A2">
      <w:pPr>
        <w:widowControl/>
        <w:numPr>
          <w:ilvl w:val="0"/>
          <w:numId w:val="3"/>
        </w:numPr>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  </w:t>
      </w:r>
    </w:p>
    <w:p w:rsidR="003E59A2" w:rsidRPr="003E59A2" w:rsidRDefault="003E59A2" w:rsidP="003E59A2">
      <w:pPr>
        <w:widowControl/>
        <w:numPr>
          <w:ilvl w:val="0"/>
          <w:numId w:val="3"/>
        </w:numPr>
        <w:spacing w:before="100" w:beforeAutospacing="1" w:after="100" w:afterAutospacing="1"/>
        <w:jc w:val="left"/>
        <w:rPr>
          <w:rFonts w:ascii="宋体" w:eastAsia="宋体" w:hAnsi="宋体" w:cs="宋体"/>
          <w:kern w:val="0"/>
          <w:szCs w:val="21"/>
        </w:rPr>
      </w:pP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main()  </w:t>
      </w:r>
    </w:p>
    <w:p w:rsidR="003E59A2" w:rsidRPr="003E59A2" w:rsidRDefault="003E59A2" w:rsidP="003E59A2">
      <w:pPr>
        <w:widowControl/>
        <w:numPr>
          <w:ilvl w:val="0"/>
          <w:numId w:val="3"/>
        </w:numPr>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  </w:t>
      </w:r>
    </w:p>
    <w:p w:rsidR="003E59A2" w:rsidRPr="003E59A2" w:rsidRDefault="003E59A2" w:rsidP="003E59A2">
      <w:pPr>
        <w:widowControl/>
        <w:numPr>
          <w:ilvl w:val="0"/>
          <w:numId w:val="3"/>
        </w:numPr>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ll</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le,ri</w:t>
      </w:r>
      <w:proofErr w:type="spellEnd"/>
      <w:r w:rsidRPr="003E59A2">
        <w:rPr>
          <w:rFonts w:ascii="宋体" w:eastAsia="宋体" w:hAnsi="宋体" w:cs="宋体"/>
          <w:kern w:val="0"/>
          <w:szCs w:val="21"/>
        </w:rPr>
        <w:t>;  </w:t>
      </w:r>
    </w:p>
    <w:p w:rsidR="003E59A2" w:rsidRPr="003E59A2" w:rsidRDefault="003E59A2" w:rsidP="003E59A2">
      <w:pPr>
        <w:widowControl/>
        <w:numPr>
          <w:ilvl w:val="0"/>
          <w:numId w:val="3"/>
        </w:numPr>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    while(~</w:t>
      </w:r>
      <w:proofErr w:type="spellStart"/>
      <w:r w:rsidRPr="003E59A2">
        <w:rPr>
          <w:rFonts w:ascii="宋体" w:eastAsia="宋体" w:hAnsi="宋体" w:cs="宋体"/>
          <w:kern w:val="0"/>
          <w:szCs w:val="21"/>
        </w:rPr>
        <w:t>scanf</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lld%lld</w:t>
      </w:r>
      <w:proofErr w:type="spellEnd"/>
      <w:r w:rsidRPr="003E59A2">
        <w:rPr>
          <w:rFonts w:ascii="宋体" w:eastAsia="宋体" w:hAnsi="宋体" w:cs="宋体"/>
          <w:kern w:val="0"/>
          <w:szCs w:val="21"/>
        </w:rPr>
        <w:t>",&amp;le,&amp;</w:t>
      </w:r>
      <w:proofErr w:type="spellStart"/>
      <w:r w:rsidRPr="003E59A2">
        <w:rPr>
          <w:rFonts w:ascii="宋体" w:eastAsia="宋体" w:hAnsi="宋体" w:cs="宋体"/>
          <w:kern w:val="0"/>
          <w:szCs w:val="21"/>
        </w:rPr>
        <w:t>ri</w:t>
      </w:r>
      <w:proofErr w:type="spellEnd"/>
      <w:r w:rsidRPr="003E59A2">
        <w:rPr>
          <w:rFonts w:ascii="宋体" w:eastAsia="宋体" w:hAnsi="宋体" w:cs="宋体"/>
          <w:kern w:val="0"/>
          <w:szCs w:val="21"/>
        </w:rPr>
        <w:t>))  </w:t>
      </w:r>
    </w:p>
    <w:p w:rsidR="003E59A2" w:rsidRPr="003E59A2" w:rsidRDefault="003E59A2" w:rsidP="003E59A2">
      <w:pPr>
        <w:widowControl/>
        <w:numPr>
          <w:ilvl w:val="0"/>
          <w:numId w:val="3"/>
        </w:numPr>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    {  </w:t>
      </w:r>
    </w:p>
    <w:p w:rsidR="003E59A2" w:rsidRPr="003E59A2" w:rsidRDefault="003E59A2" w:rsidP="003E59A2">
      <w:pPr>
        <w:widowControl/>
        <w:numPr>
          <w:ilvl w:val="0"/>
          <w:numId w:val="3"/>
        </w:numPr>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        //初始化</w:t>
      </w: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数组为-1,这里还有更加优美的优化,后面讲  </w:t>
      </w:r>
    </w:p>
    <w:p w:rsidR="003E59A2" w:rsidRPr="003E59A2" w:rsidRDefault="003E59A2" w:rsidP="003E59A2">
      <w:pPr>
        <w:widowControl/>
        <w:numPr>
          <w:ilvl w:val="0"/>
          <w:numId w:val="3"/>
        </w:numPr>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printf</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lld</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n",solve</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ri</w:t>
      </w:r>
      <w:proofErr w:type="spellEnd"/>
      <w:r w:rsidRPr="003E59A2">
        <w:rPr>
          <w:rFonts w:ascii="宋体" w:eastAsia="宋体" w:hAnsi="宋体" w:cs="宋体"/>
          <w:kern w:val="0"/>
          <w:szCs w:val="21"/>
        </w:rPr>
        <w:t>)-solve(le-1));  </w:t>
      </w:r>
    </w:p>
    <w:p w:rsidR="003E59A2" w:rsidRPr="003E59A2" w:rsidRDefault="003E59A2" w:rsidP="003E59A2">
      <w:pPr>
        <w:widowControl/>
        <w:numPr>
          <w:ilvl w:val="0"/>
          <w:numId w:val="3"/>
        </w:numPr>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    }  </w:t>
      </w:r>
    </w:p>
    <w:p w:rsidR="003E59A2" w:rsidRPr="003E59A2" w:rsidRDefault="003E59A2" w:rsidP="003E59A2">
      <w:pPr>
        <w:widowControl/>
        <w:numPr>
          <w:ilvl w:val="0"/>
          <w:numId w:val="3"/>
        </w:numPr>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  </w:t>
      </w:r>
    </w:p>
    <w:p w:rsidR="003E59A2" w:rsidRPr="003E59A2" w:rsidRDefault="003E59A2" w:rsidP="003E59A2">
      <w:pPr>
        <w:widowControl/>
        <w:jc w:val="left"/>
        <w:rPr>
          <w:rFonts w:ascii="宋体" w:eastAsia="宋体" w:hAnsi="宋体" w:cs="宋体"/>
          <w:kern w:val="0"/>
          <w:szCs w:val="21"/>
        </w:rPr>
      </w:pPr>
      <w:r w:rsidRPr="003E59A2">
        <w:rPr>
          <w:rFonts w:ascii="宋体" w:eastAsia="宋体" w:hAnsi="宋体" w:cs="宋体"/>
          <w:kern w:val="0"/>
          <w:szCs w:val="21"/>
        </w:rPr>
        <w:br/>
        <w:t xml:space="preserve">相信读者还对这个有不少疑问，笔者认为有必要讲一下记忆化为什么是if(!limit)才行，大致就是说有无limit会出现状态冲突，举例： </w:t>
      </w:r>
    </w:p>
    <w:p w:rsidR="003E59A2" w:rsidRPr="003E59A2" w:rsidRDefault="003E59A2" w:rsidP="003E59A2">
      <w:pPr>
        <w:widowControl/>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约束：数位上不能出现连续的两个1(11、112、211都是不合法的)</w:t>
      </w:r>
    </w:p>
    <w:p w:rsidR="003E59A2" w:rsidRPr="003E59A2" w:rsidRDefault="003E59A2" w:rsidP="003E59A2">
      <w:pPr>
        <w:widowControl/>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假设就是[1,210]这个区间的个数</w:t>
      </w:r>
    </w:p>
    <w:p w:rsidR="003E59A2" w:rsidRPr="003E59A2" w:rsidRDefault="003E59A2" w:rsidP="003E59A2">
      <w:pPr>
        <w:widowControl/>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状态:</w:t>
      </w: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][pre]:当前枚举到</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位，前面一位枚举的是pre(更加前面的位已经合法了)，的个数(我的</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从0开始)</w:t>
      </w:r>
    </w:p>
    <w:p w:rsidR="003E59A2" w:rsidRPr="003E59A2" w:rsidRDefault="003E59A2" w:rsidP="003E59A2">
      <w:pPr>
        <w:widowControl/>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lastRenderedPageBreak/>
        <w:t>先看错误的方法计数，就是不判limit就是直接记忆化</w:t>
      </w:r>
    </w:p>
    <w:p w:rsidR="003E59A2" w:rsidRPr="003E59A2" w:rsidRDefault="003E59A2" w:rsidP="003E59A2">
      <w:pPr>
        <w:widowControl/>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那么假设我们第一次枚举了百位是0，显然后面的枚举limit=false，也就是数位上0到9的枚举，然后当我十位枚举了1，此时考虑</w:t>
      </w: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[0][1],就是枚举到个位，前一位是1的个数，显然</w:t>
      </w: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[0][1]=9;(个位只有是1的时候是不满足的)，这个状态记录下来，继续</w:t>
      </w:r>
      <w:proofErr w:type="spellStart"/>
      <w:r w:rsidRPr="003E59A2">
        <w:rPr>
          <w:rFonts w:ascii="宋体" w:eastAsia="宋体" w:hAnsi="宋体" w:cs="宋体"/>
          <w:kern w:val="0"/>
          <w:szCs w:val="21"/>
        </w:rPr>
        <w:t>dfs</w:t>
      </w:r>
      <w:proofErr w:type="spellEnd"/>
      <w:r w:rsidRPr="003E59A2">
        <w:rPr>
          <w:rFonts w:ascii="宋体" w:eastAsia="宋体" w:hAnsi="宋体" w:cs="宋体"/>
          <w:kern w:val="0"/>
          <w:szCs w:val="21"/>
        </w:rPr>
        <w:t>，一直到百位枚举了2，十位枚举了1，显然此时递归到了</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=0,pre=1的层，而</w:t>
      </w: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[0][1]的状态已经有了即</w:t>
      </w: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 xml:space="preserve">][pre]!=-1；此时程序直接return </w:t>
      </w: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[0][1]了，然而显然是错的，因为此时是有limit的个位只能枚举0，根本没有9个数，这就是状态冲突了。有lead的时候可能出现冲突，这只是两个最基本的不同的题目可能还要加限制，反正宗旨都是让</w:t>
      </w: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状态唯一</w:t>
      </w:r>
    </w:p>
    <w:p w:rsidR="003E59A2" w:rsidRPr="003E59A2" w:rsidRDefault="003E59A2" w:rsidP="003E59A2">
      <w:pPr>
        <w:widowControl/>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对于这个错误说两点：一是limit为true的数并不多，一个个枚举不会很浪费时间，所以我们记录下! limit的状态解决了不少子问题重叠。第二，有人可能想到把</w:t>
      </w: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状态改一下</w:t>
      </w: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][state][limit]就是分别记录不同limit下的个数，这种方法一般是对的，关于这个具体会讲，下面有题bzoj3209会用到这个。</w:t>
      </w:r>
    </w:p>
    <w:p w:rsidR="003E59A2" w:rsidRPr="003E59A2" w:rsidRDefault="003E59A2" w:rsidP="003E59A2">
      <w:pPr>
        <w:widowControl/>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数位的部分就是这些，然后就是难点，</w:t>
      </w: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部分，</w:t>
      </w: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大牛的艺术，弱</w:t>
      </w:r>
      <w:proofErr w:type="gramStart"/>
      <w:r w:rsidRPr="003E59A2">
        <w:rPr>
          <w:rFonts w:ascii="宋体" w:eastAsia="宋体" w:hAnsi="宋体" w:cs="宋体"/>
          <w:kern w:val="0"/>
          <w:szCs w:val="21"/>
        </w:rPr>
        <w:t>鸡只能</w:t>
      </w:r>
      <w:proofErr w:type="gramEnd"/>
      <w:r w:rsidRPr="003E59A2">
        <w:rPr>
          <w:rFonts w:ascii="宋体" w:eastAsia="宋体" w:hAnsi="宋体" w:cs="宋体"/>
          <w:kern w:val="0"/>
          <w:szCs w:val="21"/>
        </w:rPr>
        <w:t>看看+...+</w:t>
      </w:r>
    </w:p>
    <w:p w:rsidR="003E59A2" w:rsidRPr="003E59A2" w:rsidRDefault="003E59A2" w:rsidP="003E59A2">
      <w:pPr>
        <w:widowControl/>
        <w:spacing w:before="100" w:beforeAutospacing="1" w:after="100" w:afterAutospacing="1"/>
        <w:jc w:val="left"/>
        <w:rPr>
          <w:rFonts w:ascii="宋体" w:eastAsia="宋体" w:hAnsi="宋体" w:cs="宋体"/>
          <w:kern w:val="0"/>
          <w:szCs w:val="21"/>
        </w:rPr>
      </w:pPr>
      <w:r w:rsidRPr="003E59A2">
        <w:rPr>
          <w:rFonts w:ascii="宋体" w:eastAsia="宋体" w:hAnsi="宋体" w:cs="宋体"/>
          <w:kern w:val="0"/>
          <w:szCs w:val="21"/>
        </w:rPr>
        <w:t>既然从高位往低位枚举，那么状态一般都是</w:t>
      </w:r>
      <w:r w:rsidRPr="003E59A2">
        <w:rPr>
          <w:rFonts w:ascii="宋体" w:eastAsia="宋体" w:hAnsi="宋体" w:cs="宋体"/>
          <w:color w:val="FF6666"/>
          <w:kern w:val="0"/>
          <w:szCs w:val="21"/>
        </w:rPr>
        <w:t>与前面已经枚举的数位有关并且通常是根据约束条件当前枚举的这一位能使得状态</w:t>
      </w:r>
      <w:proofErr w:type="gramStart"/>
      <w:r w:rsidRPr="003E59A2">
        <w:rPr>
          <w:rFonts w:ascii="宋体" w:eastAsia="宋体" w:hAnsi="宋体" w:cs="宋体"/>
          <w:color w:val="FF6666"/>
          <w:kern w:val="0"/>
          <w:szCs w:val="21"/>
        </w:rPr>
        <w:t>完整(</w:t>
      </w:r>
      <w:proofErr w:type="gramEnd"/>
      <w:r w:rsidRPr="003E59A2">
        <w:rPr>
          <w:rFonts w:ascii="宋体" w:eastAsia="宋体" w:hAnsi="宋体" w:cs="宋体"/>
          <w:color w:val="FF6666"/>
          <w:kern w:val="0"/>
          <w:szCs w:val="21"/>
        </w:rPr>
        <w:t>比如一个状态涉及到连续k位，那么就保存前k-1的状态，当前枚举的第k</w:t>
      </w:r>
      <w:proofErr w:type="gramStart"/>
      <w:r w:rsidRPr="003E59A2">
        <w:rPr>
          <w:rFonts w:ascii="宋体" w:eastAsia="宋体" w:hAnsi="宋体" w:cs="宋体"/>
          <w:color w:val="FF6666"/>
          <w:kern w:val="0"/>
          <w:szCs w:val="21"/>
        </w:rPr>
        <w:t>个</w:t>
      </w:r>
      <w:proofErr w:type="gramEnd"/>
      <w:r w:rsidRPr="003E59A2">
        <w:rPr>
          <w:rFonts w:ascii="宋体" w:eastAsia="宋体" w:hAnsi="宋体" w:cs="宋体"/>
          <w:color w:val="FF6666"/>
          <w:kern w:val="0"/>
          <w:szCs w:val="21"/>
        </w:rPr>
        <w:t>是个恰好凑成成一个完整的状态，不过像那种状态是数位的和就直接保存前缀和为状态了)</w:t>
      </w:r>
      <w:r w:rsidRPr="003E59A2">
        <w:rPr>
          <w:rFonts w:ascii="宋体" w:eastAsia="宋体" w:hAnsi="宋体" w:cs="宋体"/>
          <w:kern w:val="0"/>
          <w:szCs w:val="21"/>
        </w:rPr>
        <w:t>，不过必然有一位最简单的一个状态</w:t>
      </w: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]当前枚举到了</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位。</w:t>
      </w: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部分就要开始讲例题了，不过会介绍几种常用防</w:t>
      </w:r>
      <w:proofErr w:type="spellStart"/>
      <w:r w:rsidRPr="003E59A2">
        <w:rPr>
          <w:rFonts w:ascii="宋体" w:eastAsia="宋体" w:hAnsi="宋体" w:cs="宋体"/>
          <w:kern w:val="0"/>
          <w:szCs w:val="21"/>
        </w:rPr>
        <w:t>tle</w:t>
      </w:r>
      <w:proofErr w:type="spellEnd"/>
      <w:r w:rsidRPr="003E59A2">
        <w:rPr>
          <w:rFonts w:ascii="宋体" w:eastAsia="宋体" w:hAnsi="宋体" w:cs="宋体"/>
          <w:kern w:val="0"/>
          <w:szCs w:val="21"/>
        </w:rPr>
        <w:t>的优化。</w:t>
      </w:r>
    </w:p>
    <w:p w:rsidR="003E59A2" w:rsidRPr="003E59A2" w:rsidRDefault="003E59A2" w:rsidP="003E59A2">
      <w:pPr>
        <w:widowControl/>
        <w:spacing w:before="100" w:beforeAutospacing="1" w:after="100" w:afterAutospacing="1"/>
        <w:jc w:val="left"/>
        <w:outlineLvl w:val="1"/>
        <w:rPr>
          <w:rFonts w:ascii="宋体" w:eastAsia="宋体" w:hAnsi="宋体" w:cs="宋体"/>
          <w:b/>
          <w:bCs/>
          <w:kern w:val="0"/>
          <w:szCs w:val="21"/>
        </w:rPr>
      </w:pPr>
      <w:bookmarkStart w:id="1" w:name="t1"/>
      <w:bookmarkEnd w:id="1"/>
      <w:r w:rsidRPr="003E59A2">
        <w:rPr>
          <w:rFonts w:ascii="宋体" w:eastAsia="宋体" w:hAnsi="宋体" w:cs="宋体"/>
          <w:b/>
          <w:bCs/>
          <w:kern w:val="0"/>
          <w:szCs w:val="21"/>
        </w:rPr>
        <w:t>实战篇</w:t>
      </w:r>
    </w:p>
    <w:p w:rsidR="003E59A2" w:rsidRPr="003E59A2" w:rsidRDefault="003E59A2" w:rsidP="003E59A2">
      <w:pPr>
        <w:widowControl/>
        <w:jc w:val="left"/>
        <w:rPr>
          <w:rFonts w:ascii="宋体" w:eastAsia="宋体" w:hAnsi="宋体" w:cs="宋体"/>
          <w:kern w:val="0"/>
          <w:szCs w:val="21"/>
        </w:rPr>
      </w:pPr>
      <w:r w:rsidRPr="003E59A2">
        <w:rPr>
          <w:rFonts w:ascii="宋体" w:eastAsia="宋体" w:hAnsi="宋体" w:cs="宋体"/>
          <w:kern w:val="0"/>
          <w:szCs w:val="21"/>
        </w:rPr>
        <w:t>例</w:t>
      </w:r>
      <w:proofErr w:type="gramStart"/>
      <w:r w:rsidRPr="003E59A2">
        <w:rPr>
          <w:rFonts w:ascii="宋体" w:eastAsia="宋体" w:hAnsi="宋体" w:cs="宋体"/>
          <w:kern w:val="0"/>
          <w:szCs w:val="21"/>
        </w:rPr>
        <w:t>一</w:t>
      </w:r>
      <w:proofErr w:type="gramEnd"/>
      <w:r w:rsidRPr="003E59A2">
        <w:rPr>
          <w:rFonts w:ascii="宋体" w:eastAsia="宋体" w:hAnsi="宋体" w:cs="宋体"/>
          <w:kern w:val="0"/>
          <w:szCs w:val="21"/>
        </w:rPr>
        <w:t>：</w:t>
      </w:r>
      <w:r w:rsidRPr="003E59A2">
        <w:rPr>
          <w:rFonts w:ascii="宋体" w:eastAsia="宋体" w:hAnsi="宋体" w:cs="宋体"/>
          <w:kern w:val="0"/>
          <w:szCs w:val="21"/>
        </w:rPr>
        <w:fldChar w:fldCharType="begin"/>
      </w:r>
      <w:r w:rsidRPr="003E59A2">
        <w:rPr>
          <w:rFonts w:ascii="宋体" w:eastAsia="宋体" w:hAnsi="宋体" w:cs="宋体"/>
          <w:kern w:val="0"/>
          <w:szCs w:val="21"/>
        </w:rPr>
        <w:instrText xml:space="preserve"> HYPERLINK "http://acm.hdu.edu.cn/showproblem.php?pid=2089" \t "_blank" </w:instrText>
      </w:r>
      <w:r w:rsidRPr="003E59A2">
        <w:rPr>
          <w:rFonts w:ascii="宋体" w:eastAsia="宋体" w:hAnsi="宋体" w:cs="宋体"/>
          <w:kern w:val="0"/>
          <w:szCs w:val="21"/>
        </w:rPr>
        <w:fldChar w:fldCharType="separate"/>
      </w:r>
      <w:r w:rsidRPr="003E59A2">
        <w:rPr>
          <w:rFonts w:ascii="宋体" w:eastAsia="宋体" w:hAnsi="宋体" w:cs="宋体"/>
          <w:color w:val="0000FF"/>
          <w:kern w:val="0"/>
          <w:szCs w:val="21"/>
          <w:u w:val="single"/>
        </w:rPr>
        <w:t>HDU 2089</w:t>
      </w:r>
      <w:r w:rsidRPr="003E59A2">
        <w:rPr>
          <w:rFonts w:ascii="宋体" w:eastAsia="宋体" w:hAnsi="宋体" w:cs="宋体"/>
          <w:kern w:val="0"/>
          <w:szCs w:val="21"/>
        </w:rPr>
        <w:fldChar w:fldCharType="end"/>
      </w:r>
      <w:r w:rsidRPr="003E59A2">
        <w:rPr>
          <w:rFonts w:ascii="宋体" w:eastAsia="宋体" w:hAnsi="宋体" w:cs="宋体"/>
          <w:kern w:val="0"/>
          <w:szCs w:val="21"/>
        </w:rPr>
        <w:t> 不要62</w:t>
      </w:r>
    </w:p>
    <w:p w:rsidR="003E59A2" w:rsidRPr="003E59A2" w:rsidRDefault="003E59A2" w:rsidP="003E59A2">
      <w:pPr>
        <w:widowControl/>
        <w:jc w:val="left"/>
        <w:rPr>
          <w:rFonts w:ascii="宋体" w:eastAsia="宋体" w:hAnsi="宋体" w:cs="宋体"/>
          <w:kern w:val="0"/>
          <w:szCs w:val="21"/>
        </w:rPr>
      </w:pPr>
      <w:r w:rsidRPr="003E59A2">
        <w:rPr>
          <w:rFonts w:ascii="宋体" w:eastAsia="宋体" w:hAnsi="宋体" w:cs="宋体"/>
          <w:kern w:val="0"/>
          <w:szCs w:val="21"/>
        </w:rPr>
        <w:t>入门题。就是数位上不能有4也不能有连续的62，没有4的话在枚举的时候判断一下，</w:t>
      </w:r>
      <w:proofErr w:type="gramStart"/>
      <w:r w:rsidRPr="003E59A2">
        <w:rPr>
          <w:rFonts w:ascii="宋体" w:eastAsia="宋体" w:hAnsi="宋体" w:cs="宋体"/>
          <w:kern w:val="0"/>
          <w:szCs w:val="21"/>
        </w:rPr>
        <w:t>不</w:t>
      </w:r>
      <w:proofErr w:type="gramEnd"/>
      <w:r w:rsidRPr="003E59A2">
        <w:rPr>
          <w:rFonts w:ascii="宋体" w:eastAsia="宋体" w:hAnsi="宋体" w:cs="宋体"/>
          <w:kern w:val="0"/>
          <w:szCs w:val="21"/>
        </w:rPr>
        <w:t>枚举4就可以保证状态合法了，所以</w:t>
      </w:r>
      <w:proofErr w:type="gramStart"/>
      <w:r w:rsidRPr="003E59A2">
        <w:rPr>
          <w:rFonts w:ascii="宋体" w:eastAsia="宋体" w:hAnsi="宋体" w:cs="宋体"/>
          <w:kern w:val="0"/>
          <w:szCs w:val="21"/>
        </w:rPr>
        <w:t>这个约束</w:t>
      </w:r>
      <w:proofErr w:type="gramEnd"/>
      <w:r w:rsidRPr="003E59A2">
        <w:rPr>
          <w:rFonts w:ascii="宋体" w:eastAsia="宋体" w:hAnsi="宋体" w:cs="宋体"/>
          <w:kern w:val="0"/>
          <w:szCs w:val="21"/>
        </w:rPr>
        <w:t>没有记忆化的必要，而对于62的话，涉及到两位，当前一位是6或者不是6这两种不同情况我计数是不相同的，所以要用状态来记录不同的方案数。</w:t>
      </w:r>
    </w:p>
    <w:p w:rsidR="003E59A2" w:rsidRPr="003E59A2" w:rsidRDefault="003E59A2" w:rsidP="003E59A2">
      <w:pPr>
        <w:widowControl/>
        <w:jc w:val="left"/>
        <w:rPr>
          <w:rFonts w:ascii="宋体" w:eastAsia="宋体" w:hAnsi="宋体" w:cs="宋体"/>
          <w:kern w:val="0"/>
          <w:szCs w:val="21"/>
        </w:rPr>
      </w:pP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sta</w:t>
      </w:r>
      <w:proofErr w:type="spellEnd"/>
      <w:r w:rsidRPr="003E59A2">
        <w:rPr>
          <w:rFonts w:ascii="宋体" w:eastAsia="宋体" w:hAnsi="宋体" w:cs="宋体"/>
          <w:kern w:val="0"/>
          <w:szCs w:val="21"/>
        </w:rPr>
        <w:t>]表示当前第</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位，前一位是否是6的状态，这里</w:t>
      </w:r>
      <w:proofErr w:type="spellStart"/>
      <w:r w:rsidRPr="003E59A2">
        <w:rPr>
          <w:rFonts w:ascii="宋体" w:eastAsia="宋体" w:hAnsi="宋体" w:cs="宋体"/>
          <w:kern w:val="0"/>
          <w:szCs w:val="21"/>
        </w:rPr>
        <w:t>sta</w:t>
      </w:r>
      <w:proofErr w:type="spellEnd"/>
      <w:r w:rsidRPr="003E59A2">
        <w:rPr>
          <w:rFonts w:ascii="宋体" w:eastAsia="宋体" w:hAnsi="宋体" w:cs="宋体"/>
          <w:kern w:val="0"/>
          <w:szCs w:val="21"/>
        </w:rPr>
        <w:t>只需要去0和1两种状态就可以了，不是6的情况可视为同种，不会影响计数。</w:t>
      </w:r>
    </w:p>
    <w:p w:rsidR="003E59A2" w:rsidRPr="003E59A2" w:rsidRDefault="003E59A2" w:rsidP="003E59A2">
      <w:pPr>
        <w:widowControl/>
        <w:jc w:val="left"/>
        <w:rPr>
          <w:rFonts w:ascii="宋体" w:eastAsia="宋体" w:hAnsi="宋体" w:cs="宋体"/>
          <w:kern w:val="0"/>
          <w:szCs w:val="21"/>
        </w:rPr>
      </w:pPr>
      <w:r w:rsidRPr="003E59A2">
        <w:rPr>
          <w:rFonts w:ascii="宋体" w:eastAsia="宋体" w:hAnsi="宋体" w:cs="宋体"/>
          <w:b/>
          <w:bCs/>
          <w:kern w:val="0"/>
          <w:szCs w:val="21"/>
        </w:rPr>
        <w:t>[</w:t>
      </w:r>
      <w:proofErr w:type="spellStart"/>
      <w:proofErr w:type="gramStart"/>
      <w:r w:rsidRPr="003E59A2">
        <w:rPr>
          <w:rFonts w:ascii="宋体" w:eastAsia="宋体" w:hAnsi="宋体" w:cs="宋体"/>
          <w:b/>
          <w:bCs/>
          <w:kern w:val="0"/>
          <w:szCs w:val="21"/>
        </w:rPr>
        <w:t>cpp</w:t>
      </w:r>
      <w:proofErr w:type="spellEnd"/>
      <w:proofErr w:type="gramEnd"/>
      <w:r w:rsidRPr="003E59A2">
        <w:rPr>
          <w:rFonts w:ascii="宋体" w:eastAsia="宋体" w:hAnsi="宋体" w:cs="宋体"/>
          <w:b/>
          <w:bCs/>
          <w:kern w:val="0"/>
          <w:szCs w:val="21"/>
        </w:rPr>
        <w:t>]</w:t>
      </w:r>
      <w:r w:rsidRPr="003E59A2">
        <w:rPr>
          <w:rFonts w:ascii="宋体" w:eastAsia="宋体" w:hAnsi="宋体" w:cs="宋体"/>
          <w:kern w:val="0"/>
          <w:szCs w:val="21"/>
        </w:rPr>
        <w:t xml:space="preserve"> </w:t>
      </w:r>
      <w:hyperlink r:id="rId14" w:tooltip="view plain" w:history="1">
        <w:r w:rsidRPr="003E59A2">
          <w:rPr>
            <w:rFonts w:ascii="宋体" w:eastAsia="宋体" w:hAnsi="宋体" w:cs="宋体"/>
            <w:color w:val="0000FF"/>
            <w:kern w:val="0"/>
            <w:szCs w:val="21"/>
            <w:u w:val="single"/>
          </w:rPr>
          <w:t>view plain</w:t>
        </w:r>
      </w:hyperlink>
      <w:r w:rsidRPr="003E59A2">
        <w:rPr>
          <w:rFonts w:ascii="宋体" w:eastAsia="宋体" w:hAnsi="宋体" w:cs="宋体"/>
          <w:kern w:val="0"/>
          <w:szCs w:val="21"/>
        </w:rPr>
        <w:t xml:space="preserve"> </w:t>
      </w:r>
      <w:hyperlink r:id="rId15" w:tooltip="copy" w:history="1">
        <w:r w:rsidRPr="003E59A2">
          <w:rPr>
            <w:rFonts w:ascii="宋体" w:eastAsia="宋体" w:hAnsi="宋体" w:cs="宋体"/>
            <w:color w:val="0000FF"/>
            <w:kern w:val="0"/>
            <w:szCs w:val="21"/>
            <w:u w:val="single"/>
          </w:rPr>
          <w:t>copy</w:t>
        </w:r>
      </w:hyperlink>
    </w:p>
    <w:p w:rsidR="003E59A2" w:rsidRPr="003E59A2" w:rsidRDefault="003E59A2" w:rsidP="003E59A2">
      <w:pPr>
        <w:widowControl/>
        <w:numPr>
          <w:ilvl w:val="0"/>
          <w:numId w:val="4"/>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#include&lt;</w:t>
      </w:r>
      <w:proofErr w:type="spellStart"/>
      <w:r w:rsidRPr="003E59A2">
        <w:rPr>
          <w:rFonts w:ascii="宋体" w:eastAsia="宋体" w:hAnsi="宋体" w:cs="宋体"/>
          <w:kern w:val="0"/>
          <w:szCs w:val="21"/>
        </w:rPr>
        <w:t>iostream</w:t>
      </w:r>
      <w:proofErr w:type="spellEnd"/>
      <w:r w:rsidRPr="003E59A2">
        <w:rPr>
          <w:rFonts w:ascii="宋体" w:eastAsia="宋体" w:hAnsi="宋体" w:cs="宋体"/>
          <w:kern w:val="0"/>
          <w:szCs w:val="21"/>
        </w:rPr>
        <w:t>&gt;  </w:t>
      </w:r>
    </w:p>
    <w:p w:rsidR="003E59A2" w:rsidRPr="003E59A2" w:rsidRDefault="003E59A2" w:rsidP="003E59A2">
      <w:pPr>
        <w:widowControl/>
        <w:numPr>
          <w:ilvl w:val="0"/>
          <w:numId w:val="4"/>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#include&lt;</w:t>
      </w:r>
      <w:proofErr w:type="spellStart"/>
      <w:r w:rsidRPr="003E59A2">
        <w:rPr>
          <w:rFonts w:ascii="宋体" w:eastAsia="宋体" w:hAnsi="宋体" w:cs="宋体"/>
          <w:kern w:val="0"/>
          <w:szCs w:val="21"/>
        </w:rPr>
        <w:t>cstdio</w:t>
      </w:r>
      <w:proofErr w:type="spellEnd"/>
      <w:r w:rsidRPr="003E59A2">
        <w:rPr>
          <w:rFonts w:ascii="宋体" w:eastAsia="宋体" w:hAnsi="宋体" w:cs="宋体"/>
          <w:kern w:val="0"/>
          <w:szCs w:val="21"/>
        </w:rPr>
        <w:t>&gt;  </w:t>
      </w:r>
    </w:p>
    <w:p w:rsidR="003E59A2" w:rsidRPr="003E59A2" w:rsidRDefault="003E59A2" w:rsidP="003E59A2">
      <w:pPr>
        <w:widowControl/>
        <w:numPr>
          <w:ilvl w:val="0"/>
          <w:numId w:val="4"/>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#include&lt;</w:t>
      </w:r>
      <w:proofErr w:type="spellStart"/>
      <w:r w:rsidRPr="003E59A2">
        <w:rPr>
          <w:rFonts w:ascii="宋体" w:eastAsia="宋体" w:hAnsi="宋体" w:cs="宋体"/>
          <w:kern w:val="0"/>
          <w:szCs w:val="21"/>
        </w:rPr>
        <w:t>cstring</w:t>
      </w:r>
      <w:proofErr w:type="spellEnd"/>
      <w:r w:rsidRPr="003E59A2">
        <w:rPr>
          <w:rFonts w:ascii="宋体" w:eastAsia="宋体" w:hAnsi="宋体" w:cs="宋体"/>
          <w:kern w:val="0"/>
          <w:szCs w:val="21"/>
        </w:rPr>
        <w:t>&gt;  </w:t>
      </w:r>
    </w:p>
    <w:p w:rsidR="003E59A2" w:rsidRPr="003E59A2" w:rsidRDefault="003E59A2" w:rsidP="003E59A2">
      <w:pPr>
        <w:widowControl/>
        <w:numPr>
          <w:ilvl w:val="0"/>
          <w:numId w:val="4"/>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#include&lt;string&gt;  </w:t>
      </w:r>
    </w:p>
    <w:p w:rsidR="003E59A2" w:rsidRPr="003E59A2" w:rsidRDefault="003E59A2" w:rsidP="003E59A2">
      <w:pPr>
        <w:widowControl/>
        <w:numPr>
          <w:ilvl w:val="0"/>
          <w:numId w:val="4"/>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using namespace </w:t>
      </w:r>
      <w:proofErr w:type="spellStart"/>
      <w:r w:rsidRPr="003E59A2">
        <w:rPr>
          <w:rFonts w:ascii="宋体" w:eastAsia="宋体" w:hAnsi="宋体" w:cs="宋体"/>
          <w:kern w:val="0"/>
          <w:szCs w:val="21"/>
        </w:rPr>
        <w:t>std</w:t>
      </w:r>
      <w:proofErr w:type="spellEnd"/>
      <w:r w:rsidRPr="003E59A2">
        <w:rPr>
          <w:rFonts w:ascii="宋体" w:eastAsia="宋体" w:hAnsi="宋体" w:cs="宋体"/>
          <w:kern w:val="0"/>
          <w:szCs w:val="21"/>
        </w:rPr>
        <w:t>;  </w:t>
      </w:r>
    </w:p>
    <w:p w:rsidR="003E59A2" w:rsidRPr="003E59A2" w:rsidRDefault="003E59A2" w:rsidP="003E59A2">
      <w:pPr>
        <w:widowControl/>
        <w:numPr>
          <w:ilvl w:val="0"/>
          <w:numId w:val="4"/>
        </w:numPr>
        <w:spacing w:before="100" w:beforeAutospacing="1" w:after="100" w:afterAutospacing="1"/>
        <w:ind w:left="1320"/>
        <w:jc w:val="left"/>
        <w:rPr>
          <w:rFonts w:ascii="宋体" w:eastAsia="宋体" w:hAnsi="宋体" w:cs="宋体"/>
          <w:kern w:val="0"/>
          <w:szCs w:val="21"/>
        </w:rPr>
      </w:pPr>
      <w:proofErr w:type="spellStart"/>
      <w:r w:rsidRPr="003E59A2">
        <w:rPr>
          <w:rFonts w:ascii="宋体" w:eastAsia="宋体" w:hAnsi="宋体" w:cs="宋体"/>
          <w:kern w:val="0"/>
          <w:szCs w:val="21"/>
        </w:rPr>
        <w:t>typedef</w:t>
      </w:r>
      <w:proofErr w:type="spellEnd"/>
      <w:r w:rsidRPr="003E59A2">
        <w:rPr>
          <w:rFonts w:ascii="宋体" w:eastAsia="宋体" w:hAnsi="宋体" w:cs="宋体"/>
          <w:kern w:val="0"/>
          <w:szCs w:val="21"/>
        </w:rPr>
        <w:t> long </w:t>
      </w:r>
      <w:proofErr w:type="spellStart"/>
      <w:r w:rsidRPr="003E59A2">
        <w:rPr>
          <w:rFonts w:ascii="宋体" w:eastAsia="宋体" w:hAnsi="宋体" w:cs="宋体"/>
          <w:kern w:val="0"/>
          <w:szCs w:val="21"/>
        </w:rPr>
        <w:t>long</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ll</w:t>
      </w:r>
      <w:proofErr w:type="spellEnd"/>
      <w:r w:rsidRPr="003E59A2">
        <w:rPr>
          <w:rFonts w:ascii="宋体" w:eastAsia="宋体" w:hAnsi="宋体" w:cs="宋体"/>
          <w:kern w:val="0"/>
          <w:szCs w:val="21"/>
        </w:rPr>
        <w:t>;  </w:t>
      </w:r>
    </w:p>
    <w:p w:rsidR="003E59A2" w:rsidRPr="003E59A2" w:rsidRDefault="003E59A2" w:rsidP="003E59A2">
      <w:pPr>
        <w:widowControl/>
        <w:numPr>
          <w:ilvl w:val="0"/>
          <w:numId w:val="4"/>
        </w:numPr>
        <w:spacing w:before="100" w:beforeAutospacing="1" w:after="100" w:afterAutospacing="1"/>
        <w:ind w:left="1320"/>
        <w:jc w:val="left"/>
        <w:rPr>
          <w:rFonts w:ascii="宋体" w:eastAsia="宋体" w:hAnsi="宋体" w:cs="宋体"/>
          <w:kern w:val="0"/>
          <w:szCs w:val="21"/>
        </w:rPr>
      </w:pP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a[20];  </w:t>
      </w:r>
    </w:p>
    <w:p w:rsidR="003E59A2" w:rsidRPr="003E59A2" w:rsidRDefault="003E59A2" w:rsidP="003E59A2">
      <w:pPr>
        <w:widowControl/>
        <w:numPr>
          <w:ilvl w:val="0"/>
          <w:numId w:val="4"/>
        </w:numPr>
        <w:spacing w:before="100" w:beforeAutospacing="1" w:after="100" w:afterAutospacing="1"/>
        <w:ind w:left="1320"/>
        <w:jc w:val="left"/>
        <w:rPr>
          <w:rFonts w:ascii="宋体" w:eastAsia="宋体" w:hAnsi="宋体" w:cs="宋体"/>
          <w:kern w:val="0"/>
          <w:szCs w:val="21"/>
        </w:rPr>
      </w:pP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[20][2];  </w:t>
      </w:r>
    </w:p>
    <w:p w:rsidR="003E59A2" w:rsidRPr="003E59A2" w:rsidRDefault="003E59A2" w:rsidP="003E59A2">
      <w:pPr>
        <w:widowControl/>
        <w:numPr>
          <w:ilvl w:val="0"/>
          <w:numId w:val="4"/>
        </w:numPr>
        <w:spacing w:before="100" w:beforeAutospacing="1" w:after="100" w:afterAutospacing="1"/>
        <w:ind w:left="1320"/>
        <w:jc w:val="left"/>
        <w:rPr>
          <w:rFonts w:ascii="宋体" w:eastAsia="宋体" w:hAnsi="宋体" w:cs="宋体"/>
          <w:kern w:val="0"/>
          <w:szCs w:val="21"/>
        </w:rPr>
      </w:pP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dfs</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pos,int</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pre,int</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sta,bool</w:t>
      </w:r>
      <w:proofErr w:type="spellEnd"/>
      <w:r w:rsidRPr="003E59A2">
        <w:rPr>
          <w:rFonts w:ascii="宋体" w:eastAsia="宋体" w:hAnsi="宋体" w:cs="宋体"/>
          <w:kern w:val="0"/>
          <w:szCs w:val="21"/>
        </w:rPr>
        <w:t> limit)  </w:t>
      </w:r>
    </w:p>
    <w:p w:rsidR="003E59A2" w:rsidRPr="003E59A2" w:rsidRDefault="003E59A2" w:rsidP="003E59A2">
      <w:pPr>
        <w:widowControl/>
        <w:numPr>
          <w:ilvl w:val="0"/>
          <w:numId w:val="4"/>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
    <w:p w:rsidR="003E59A2" w:rsidRPr="003E59A2" w:rsidRDefault="003E59A2" w:rsidP="003E59A2">
      <w:pPr>
        <w:widowControl/>
        <w:numPr>
          <w:ilvl w:val="0"/>
          <w:numId w:val="4"/>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lastRenderedPageBreak/>
        <w:t>    if(</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==-1) return 1;  </w:t>
      </w:r>
    </w:p>
    <w:p w:rsidR="003E59A2" w:rsidRPr="003E59A2" w:rsidRDefault="003E59A2" w:rsidP="003E59A2">
      <w:pPr>
        <w:widowControl/>
        <w:numPr>
          <w:ilvl w:val="0"/>
          <w:numId w:val="4"/>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if(!limit &amp;&amp; </w:t>
      </w: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sta</w:t>
      </w:r>
      <w:proofErr w:type="spellEnd"/>
      <w:r w:rsidRPr="003E59A2">
        <w:rPr>
          <w:rFonts w:ascii="宋体" w:eastAsia="宋体" w:hAnsi="宋体" w:cs="宋体"/>
          <w:kern w:val="0"/>
          <w:szCs w:val="21"/>
        </w:rPr>
        <w:t>]!=-1) return </w:t>
      </w: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sta</w:t>
      </w:r>
      <w:proofErr w:type="spellEnd"/>
      <w:r w:rsidRPr="003E59A2">
        <w:rPr>
          <w:rFonts w:ascii="宋体" w:eastAsia="宋体" w:hAnsi="宋体" w:cs="宋体"/>
          <w:kern w:val="0"/>
          <w:szCs w:val="21"/>
        </w:rPr>
        <w:t>];  </w:t>
      </w:r>
    </w:p>
    <w:p w:rsidR="003E59A2" w:rsidRPr="003E59A2" w:rsidRDefault="003E59A2" w:rsidP="003E59A2">
      <w:pPr>
        <w:widowControl/>
        <w:numPr>
          <w:ilvl w:val="0"/>
          <w:numId w:val="4"/>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proofErr w:type="gramStart"/>
      <w:r w:rsidRPr="003E59A2">
        <w:rPr>
          <w:rFonts w:ascii="宋体" w:eastAsia="宋体" w:hAnsi="宋体" w:cs="宋体"/>
          <w:kern w:val="0"/>
          <w:szCs w:val="21"/>
        </w:rPr>
        <w:t>int</w:t>
      </w:r>
      <w:proofErr w:type="spellEnd"/>
      <w:proofErr w:type="gramEnd"/>
      <w:r w:rsidRPr="003E59A2">
        <w:rPr>
          <w:rFonts w:ascii="宋体" w:eastAsia="宋体" w:hAnsi="宋体" w:cs="宋体"/>
          <w:kern w:val="0"/>
          <w:szCs w:val="21"/>
        </w:rPr>
        <w:t> up=limit ? a[</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 : 9;  </w:t>
      </w:r>
    </w:p>
    <w:p w:rsidR="003E59A2" w:rsidRPr="003E59A2" w:rsidRDefault="003E59A2" w:rsidP="003E59A2">
      <w:pPr>
        <w:widowControl/>
        <w:numPr>
          <w:ilvl w:val="0"/>
          <w:numId w:val="4"/>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tmp</w:t>
      </w:r>
      <w:proofErr w:type="spellEnd"/>
      <w:r w:rsidRPr="003E59A2">
        <w:rPr>
          <w:rFonts w:ascii="宋体" w:eastAsia="宋体" w:hAnsi="宋体" w:cs="宋体"/>
          <w:kern w:val="0"/>
          <w:szCs w:val="21"/>
        </w:rPr>
        <w:t>=0;  </w:t>
      </w:r>
    </w:p>
    <w:p w:rsidR="003E59A2" w:rsidRPr="003E59A2" w:rsidRDefault="003E59A2" w:rsidP="003E59A2">
      <w:pPr>
        <w:widowControl/>
        <w:numPr>
          <w:ilvl w:val="0"/>
          <w:numId w:val="4"/>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for(</w:t>
      </w: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i=0;i&lt;=</w:t>
      </w:r>
      <w:proofErr w:type="spellStart"/>
      <w:r w:rsidRPr="003E59A2">
        <w:rPr>
          <w:rFonts w:ascii="宋体" w:eastAsia="宋体" w:hAnsi="宋体" w:cs="宋体"/>
          <w:kern w:val="0"/>
          <w:szCs w:val="21"/>
        </w:rPr>
        <w:t>up;i</w:t>
      </w:r>
      <w:proofErr w:type="spellEnd"/>
      <w:r w:rsidRPr="003E59A2">
        <w:rPr>
          <w:rFonts w:ascii="宋体" w:eastAsia="宋体" w:hAnsi="宋体" w:cs="宋体"/>
          <w:kern w:val="0"/>
          <w:szCs w:val="21"/>
        </w:rPr>
        <w:t>++)  </w:t>
      </w:r>
    </w:p>
    <w:p w:rsidR="003E59A2" w:rsidRPr="003E59A2" w:rsidRDefault="003E59A2" w:rsidP="003E59A2">
      <w:pPr>
        <w:widowControl/>
        <w:numPr>
          <w:ilvl w:val="0"/>
          <w:numId w:val="4"/>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  </w:t>
      </w:r>
    </w:p>
    <w:p w:rsidR="003E59A2" w:rsidRPr="003E59A2" w:rsidRDefault="003E59A2" w:rsidP="003E59A2">
      <w:pPr>
        <w:widowControl/>
        <w:numPr>
          <w:ilvl w:val="0"/>
          <w:numId w:val="4"/>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if(pre==6 &amp;&amp; i==2)continue;  </w:t>
      </w:r>
    </w:p>
    <w:p w:rsidR="003E59A2" w:rsidRPr="003E59A2" w:rsidRDefault="003E59A2" w:rsidP="003E59A2">
      <w:pPr>
        <w:widowControl/>
        <w:numPr>
          <w:ilvl w:val="0"/>
          <w:numId w:val="4"/>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if(i==4) continue;//都是保证枚举合法性  </w:t>
      </w:r>
    </w:p>
    <w:p w:rsidR="003E59A2" w:rsidRPr="003E59A2" w:rsidRDefault="003E59A2" w:rsidP="003E59A2">
      <w:pPr>
        <w:widowControl/>
        <w:numPr>
          <w:ilvl w:val="0"/>
          <w:numId w:val="4"/>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tmp</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dfs</w:t>
      </w:r>
      <w:proofErr w:type="spellEnd"/>
      <w:r w:rsidRPr="003E59A2">
        <w:rPr>
          <w:rFonts w:ascii="宋体" w:eastAsia="宋体" w:hAnsi="宋体" w:cs="宋体"/>
          <w:kern w:val="0"/>
          <w:szCs w:val="21"/>
        </w:rPr>
        <w:t>(pos-1,i,i==6,limit &amp;&amp; i==a[</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  </w:t>
      </w:r>
    </w:p>
    <w:p w:rsidR="003E59A2" w:rsidRPr="003E59A2" w:rsidRDefault="003E59A2" w:rsidP="003E59A2">
      <w:pPr>
        <w:widowControl/>
        <w:numPr>
          <w:ilvl w:val="0"/>
          <w:numId w:val="4"/>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  </w:t>
      </w:r>
    </w:p>
    <w:p w:rsidR="003E59A2" w:rsidRPr="003E59A2" w:rsidRDefault="003E59A2" w:rsidP="003E59A2">
      <w:pPr>
        <w:widowControl/>
        <w:numPr>
          <w:ilvl w:val="0"/>
          <w:numId w:val="4"/>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if(!limit) </w:t>
      </w: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sta</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tmp</w:t>
      </w:r>
      <w:proofErr w:type="spellEnd"/>
      <w:r w:rsidRPr="003E59A2">
        <w:rPr>
          <w:rFonts w:ascii="宋体" w:eastAsia="宋体" w:hAnsi="宋体" w:cs="宋体"/>
          <w:kern w:val="0"/>
          <w:szCs w:val="21"/>
        </w:rPr>
        <w:t>;  </w:t>
      </w:r>
    </w:p>
    <w:p w:rsidR="003E59A2" w:rsidRPr="003E59A2" w:rsidRDefault="003E59A2" w:rsidP="003E59A2">
      <w:pPr>
        <w:widowControl/>
        <w:numPr>
          <w:ilvl w:val="0"/>
          <w:numId w:val="4"/>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return </w:t>
      </w:r>
      <w:proofErr w:type="spellStart"/>
      <w:r w:rsidRPr="003E59A2">
        <w:rPr>
          <w:rFonts w:ascii="宋体" w:eastAsia="宋体" w:hAnsi="宋体" w:cs="宋体"/>
          <w:kern w:val="0"/>
          <w:szCs w:val="21"/>
        </w:rPr>
        <w:t>tmp</w:t>
      </w:r>
      <w:proofErr w:type="spellEnd"/>
      <w:r w:rsidRPr="003E59A2">
        <w:rPr>
          <w:rFonts w:ascii="宋体" w:eastAsia="宋体" w:hAnsi="宋体" w:cs="宋体"/>
          <w:kern w:val="0"/>
          <w:szCs w:val="21"/>
        </w:rPr>
        <w:t>;  </w:t>
      </w:r>
    </w:p>
    <w:p w:rsidR="003E59A2" w:rsidRPr="003E59A2" w:rsidRDefault="003E59A2" w:rsidP="003E59A2">
      <w:pPr>
        <w:widowControl/>
        <w:numPr>
          <w:ilvl w:val="0"/>
          <w:numId w:val="4"/>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
    <w:p w:rsidR="003E59A2" w:rsidRPr="003E59A2" w:rsidRDefault="003E59A2" w:rsidP="003E59A2">
      <w:pPr>
        <w:widowControl/>
        <w:numPr>
          <w:ilvl w:val="0"/>
          <w:numId w:val="4"/>
        </w:numPr>
        <w:spacing w:before="100" w:beforeAutospacing="1" w:after="100" w:afterAutospacing="1"/>
        <w:ind w:left="1320"/>
        <w:jc w:val="left"/>
        <w:rPr>
          <w:rFonts w:ascii="宋体" w:eastAsia="宋体" w:hAnsi="宋体" w:cs="宋体"/>
          <w:kern w:val="0"/>
          <w:szCs w:val="21"/>
        </w:rPr>
      </w:pP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solve(</w:t>
      </w: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x)  </w:t>
      </w:r>
    </w:p>
    <w:p w:rsidR="003E59A2" w:rsidRPr="003E59A2" w:rsidRDefault="003E59A2" w:rsidP="003E59A2">
      <w:pPr>
        <w:widowControl/>
        <w:numPr>
          <w:ilvl w:val="0"/>
          <w:numId w:val="4"/>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
    <w:p w:rsidR="003E59A2" w:rsidRPr="003E59A2" w:rsidRDefault="003E59A2" w:rsidP="003E59A2">
      <w:pPr>
        <w:widowControl/>
        <w:numPr>
          <w:ilvl w:val="0"/>
          <w:numId w:val="4"/>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=0;  </w:t>
      </w:r>
    </w:p>
    <w:p w:rsidR="003E59A2" w:rsidRPr="003E59A2" w:rsidRDefault="003E59A2" w:rsidP="003E59A2">
      <w:pPr>
        <w:widowControl/>
        <w:numPr>
          <w:ilvl w:val="0"/>
          <w:numId w:val="4"/>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while(x)  </w:t>
      </w:r>
    </w:p>
    <w:p w:rsidR="003E59A2" w:rsidRPr="003E59A2" w:rsidRDefault="003E59A2" w:rsidP="003E59A2">
      <w:pPr>
        <w:widowControl/>
        <w:numPr>
          <w:ilvl w:val="0"/>
          <w:numId w:val="4"/>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  </w:t>
      </w:r>
    </w:p>
    <w:p w:rsidR="003E59A2" w:rsidRPr="003E59A2" w:rsidRDefault="003E59A2" w:rsidP="003E59A2">
      <w:pPr>
        <w:widowControl/>
        <w:numPr>
          <w:ilvl w:val="0"/>
          <w:numId w:val="4"/>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a[</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++]=x%10;  </w:t>
      </w:r>
    </w:p>
    <w:p w:rsidR="003E59A2" w:rsidRPr="003E59A2" w:rsidRDefault="003E59A2" w:rsidP="003E59A2">
      <w:pPr>
        <w:widowControl/>
        <w:numPr>
          <w:ilvl w:val="0"/>
          <w:numId w:val="4"/>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x/=10;  </w:t>
      </w:r>
    </w:p>
    <w:p w:rsidR="003E59A2" w:rsidRPr="003E59A2" w:rsidRDefault="003E59A2" w:rsidP="003E59A2">
      <w:pPr>
        <w:widowControl/>
        <w:numPr>
          <w:ilvl w:val="0"/>
          <w:numId w:val="4"/>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  </w:t>
      </w:r>
    </w:p>
    <w:p w:rsidR="003E59A2" w:rsidRPr="003E59A2" w:rsidRDefault="003E59A2" w:rsidP="003E59A2">
      <w:pPr>
        <w:widowControl/>
        <w:numPr>
          <w:ilvl w:val="0"/>
          <w:numId w:val="4"/>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return </w:t>
      </w:r>
      <w:proofErr w:type="spellStart"/>
      <w:r w:rsidRPr="003E59A2">
        <w:rPr>
          <w:rFonts w:ascii="宋体" w:eastAsia="宋体" w:hAnsi="宋体" w:cs="宋体"/>
          <w:kern w:val="0"/>
          <w:szCs w:val="21"/>
        </w:rPr>
        <w:t>dfs</w:t>
      </w:r>
      <w:proofErr w:type="spellEnd"/>
      <w:r w:rsidRPr="003E59A2">
        <w:rPr>
          <w:rFonts w:ascii="宋体" w:eastAsia="宋体" w:hAnsi="宋体" w:cs="宋体"/>
          <w:kern w:val="0"/>
          <w:szCs w:val="21"/>
        </w:rPr>
        <w:t>(pos-1,-1,0,true);  </w:t>
      </w:r>
    </w:p>
    <w:p w:rsidR="003E59A2" w:rsidRPr="003E59A2" w:rsidRDefault="003E59A2" w:rsidP="003E59A2">
      <w:pPr>
        <w:widowControl/>
        <w:numPr>
          <w:ilvl w:val="0"/>
          <w:numId w:val="4"/>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
    <w:p w:rsidR="003E59A2" w:rsidRPr="003E59A2" w:rsidRDefault="003E59A2" w:rsidP="003E59A2">
      <w:pPr>
        <w:widowControl/>
        <w:numPr>
          <w:ilvl w:val="0"/>
          <w:numId w:val="4"/>
        </w:numPr>
        <w:spacing w:before="100" w:beforeAutospacing="1" w:after="100" w:afterAutospacing="1"/>
        <w:ind w:left="1320"/>
        <w:jc w:val="left"/>
        <w:rPr>
          <w:rFonts w:ascii="宋体" w:eastAsia="宋体" w:hAnsi="宋体" w:cs="宋体"/>
          <w:kern w:val="0"/>
          <w:szCs w:val="21"/>
        </w:rPr>
      </w:pP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main()  </w:t>
      </w:r>
    </w:p>
    <w:p w:rsidR="003E59A2" w:rsidRPr="003E59A2" w:rsidRDefault="003E59A2" w:rsidP="003E59A2">
      <w:pPr>
        <w:widowControl/>
        <w:numPr>
          <w:ilvl w:val="0"/>
          <w:numId w:val="4"/>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
    <w:p w:rsidR="003E59A2" w:rsidRPr="003E59A2" w:rsidRDefault="003E59A2" w:rsidP="003E59A2">
      <w:pPr>
        <w:widowControl/>
        <w:numPr>
          <w:ilvl w:val="0"/>
          <w:numId w:val="4"/>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le,ri</w:t>
      </w:r>
      <w:proofErr w:type="spellEnd"/>
      <w:r w:rsidRPr="003E59A2">
        <w:rPr>
          <w:rFonts w:ascii="宋体" w:eastAsia="宋体" w:hAnsi="宋体" w:cs="宋体"/>
          <w:kern w:val="0"/>
          <w:szCs w:val="21"/>
        </w:rPr>
        <w:t>;  </w:t>
      </w:r>
    </w:p>
    <w:p w:rsidR="003E59A2" w:rsidRPr="003E59A2" w:rsidRDefault="003E59A2" w:rsidP="003E59A2">
      <w:pPr>
        <w:widowControl/>
        <w:numPr>
          <w:ilvl w:val="0"/>
          <w:numId w:val="4"/>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memset</w:t>
      </w:r>
      <w:proofErr w:type="spellEnd"/>
      <w:r w:rsidRPr="003E59A2">
        <w:rPr>
          <w:rFonts w:ascii="宋体" w:eastAsia="宋体" w:hAnsi="宋体" w:cs="宋体"/>
          <w:kern w:val="0"/>
          <w:szCs w:val="21"/>
        </w:rPr>
        <w:t>(dp,-1,sizeof </w:t>
      </w: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);可优化  </w:t>
      </w:r>
    </w:p>
    <w:p w:rsidR="003E59A2" w:rsidRPr="003E59A2" w:rsidRDefault="003E59A2" w:rsidP="003E59A2">
      <w:pPr>
        <w:widowControl/>
        <w:numPr>
          <w:ilvl w:val="0"/>
          <w:numId w:val="4"/>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while(~</w:t>
      </w:r>
      <w:proofErr w:type="spellStart"/>
      <w:r w:rsidRPr="003E59A2">
        <w:rPr>
          <w:rFonts w:ascii="宋体" w:eastAsia="宋体" w:hAnsi="宋体" w:cs="宋体"/>
          <w:kern w:val="0"/>
          <w:szCs w:val="21"/>
        </w:rPr>
        <w:t>scanf</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d%d</w:t>
      </w:r>
      <w:proofErr w:type="spellEnd"/>
      <w:r w:rsidRPr="003E59A2">
        <w:rPr>
          <w:rFonts w:ascii="宋体" w:eastAsia="宋体" w:hAnsi="宋体" w:cs="宋体"/>
          <w:kern w:val="0"/>
          <w:szCs w:val="21"/>
        </w:rPr>
        <w:t>",&amp;le,&amp;</w:t>
      </w:r>
      <w:proofErr w:type="spellStart"/>
      <w:r w:rsidRPr="003E59A2">
        <w:rPr>
          <w:rFonts w:ascii="宋体" w:eastAsia="宋体" w:hAnsi="宋体" w:cs="宋体"/>
          <w:kern w:val="0"/>
          <w:szCs w:val="21"/>
        </w:rPr>
        <w:t>ri</w:t>
      </w:r>
      <w:proofErr w:type="spellEnd"/>
      <w:r w:rsidRPr="003E59A2">
        <w:rPr>
          <w:rFonts w:ascii="宋体" w:eastAsia="宋体" w:hAnsi="宋体" w:cs="宋体"/>
          <w:kern w:val="0"/>
          <w:szCs w:val="21"/>
        </w:rPr>
        <w:t>) &amp;&amp; </w:t>
      </w:r>
      <w:proofErr w:type="spellStart"/>
      <w:r w:rsidRPr="003E59A2">
        <w:rPr>
          <w:rFonts w:ascii="宋体" w:eastAsia="宋体" w:hAnsi="宋体" w:cs="宋体"/>
          <w:kern w:val="0"/>
          <w:szCs w:val="21"/>
        </w:rPr>
        <w:t>le+ri</w:t>
      </w:r>
      <w:proofErr w:type="spellEnd"/>
      <w:r w:rsidRPr="003E59A2">
        <w:rPr>
          <w:rFonts w:ascii="宋体" w:eastAsia="宋体" w:hAnsi="宋体" w:cs="宋体"/>
          <w:kern w:val="0"/>
          <w:szCs w:val="21"/>
        </w:rPr>
        <w:t>)  </w:t>
      </w:r>
    </w:p>
    <w:p w:rsidR="003E59A2" w:rsidRPr="003E59A2" w:rsidRDefault="003E59A2" w:rsidP="003E59A2">
      <w:pPr>
        <w:widowControl/>
        <w:numPr>
          <w:ilvl w:val="0"/>
          <w:numId w:val="4"/>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  </w:t>
      </w:r>
    </w:p>
    <w:p w:rsidR="003E59A2" w:rsidRPr="003E59A2" w:rsidRDefault="003E59A2" w:rsidP="003E59A2">
      <w:pPr>
        <w:widowControl/>
        <w:numPr>
          <w:ilvl w:val="0"/>
          <w:numId w:val="4"/>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memset</w:t>
      </w:r>
      <w:proofErr w:type="spellEnd"/>
      <w:r w:rsidRPr="003E59A2">
        <w:rPr>
          <w:rFonts w:ascii="宋体" w:eastAsia="宋体" w:hAnsi="宋体" w:cs="宋体"/>
          <w:kern w:val="0"/>
          <w:szCs w:val="21"/>
        </w:rPr>
        <w:t>(dp,-1,sizeof </w:t>
      </w: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  </w:t>
      </w:r>
    </w:p>
    <w:p w:rsidR="003E59A2" w:rsidRPr="003E59A2" w:rsidRDefault="003E59A2" w:rsidP="003E59A2">
      <w:pPr>
        <w:widowControl/>
        <w:numPr>
          <w:ilvl w:val="0"/>
          <w:numId w:val="4"/>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printf</w:t>
      </w:r>
      <w:proofErr w:type="spellEnd"/>
      <w:r w:rsidRPr="003E59A2">
        <w:rPr>
          <w:rFonts w:ascii="宋体" w:eastAsia="宋体" w:hAnsi="宋体" w:cs="宋体"/>
          <w:kern w:val="0"/>
          <w:szCs w:val="21"/>
        </w:rPr>
        <w:t>("%d\</w:t>
      </w:r>
      <w:proofErr w:type="spellStart"/>
      <w:r w:rsidRPr="003E59A2">
        <w:rPr>
          <w:rFonts w:ascii="宋体" w:eastAsia="宋体" w:hAnsi="宋体" w:cs="宋体"/>
          <w:kern w:val="0"/>
          <w:szCs w:val="21"/>
        </w:rPr>
        <w:t>n",solve</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ri</w:t>
      </w:r>
      <w:proofErr w:type="spellEnd"/>
      <w:r w:rsidRPr="003E59A2">
        <w:rPr>
          <w:rFonts w:ascii="宋体" w:eastAsia="宋体" w:hAnsi="宋体" w:cs="宋体"/>
          <w:kern w:val="0"/>
          <w:szCs w:val="21"/>
        </w:rPr>
        <w:t>)-solve(le-1));  </w:t>
      </w:r>
    </w:p>
    <w:p w:rsidR="003E59A2" w:rsidRPr="003E59A2" w:rsidRDefault="003E59A2" w:rsidP="003E59A2">
      <w:pPr>
        <w:widowControl/>
        <w:numPr>
          <w:ilvl w:val="0"/>
          <w:numId w:val="4"/>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  </w:t>
      </w:r>
    </w:p>
    <w:p w:rsidR="003E59A2" w:rsidRPr="003E59A2" w:rsidRDefault="003E59A2" w:rsidP="003E59A2">
      <w:pPr>
        <w:widowControl/>
        <w:numPr>
          <w:ilvl w:val="0"/>
          <w:numId w:val="4"/>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return 0;  </w:t>
      </w:r>
    </w:p>
    <w:p w:rsidR="003E59A2" w:rsidRPr="003E59A2" w:rsidRDefault="003E59A2" w:rsidP="003E59A2">
      <w:pPr>
        <w:widowControl/>
        <w:numPr>
          <w:ilvl w:val="0"/>
          <w:numId w:val="4"/>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
    <w:p w:rsidR="003E59A2" w:rsidRPr="003E59A2" w:rsidRDefault="003E59A2" w:rsidP="003E59A2">
      <w:pPr>
        <w:widowControl/>
        <w:jc w:val="left"/>
        <w:rPr>
          <w:rFonts w:ascii="宋体" w:eastAsia="宋体" w:hAnsi="宋体" w:cs="宋体"/>
          <w:kern w:val="0"/>
          <w:szCs w:val="21"/>
        </w:rPr>
      </w:pPr>
      <w:r w:rsidRPr="003E59A2">
        <w:rPr>
          <w:rFonts w:ascii="宋体" w:eastAsia="宋体" w:hAnsi="宋体" w:cs="宋体"/>
          <w:kern w:val="0"/>
          <w:szCs w:val="21"/>
        </w:rPr>
        <w:br/>
        <w:t>入门就不多讲了，开始讲常用优化吧！</w:t>
      </w:r>
    </w:p>
    <w:p w:rsidR="003E59A2" w:rsidRPr="003E59A2" w:rsidRDefault="003E59A2" w:rsidP="003E59A2">
      <w:pPr>
        <w:widowControl/>
        <w:spacing w:before="100" w:beforeAutospacing="1" w:after="100" w:afterAutospacing="1"/>
        <w:jc w:val="left"/>
        <w:outlineLvl w:val="1"/>
        <w:rPr>
          <w:rFonts w:ascii="宋体" w:eastAsia="宋体" w:hAnsi="宋体" w:cs="宋体"/>
          <w:b/>
          <w:bCs/>
          <w:kern w:val="0"/>
          <w:szCs w:val="21"/>
        </w:rPr>
      </w:pPr>
      <w:bookmarkStart w:id="2" w:name="t2"/>
      <w:bookmarkEnd w:id="2"/>
      <w:r w:rsidRPr="003E59A2">
        <w:rPr>
          <w:rFonts w:ascii="宋体" w:eastAsia="宋体" w:hAnsi="宋体" w:cs="宋体"/>
          <w:b/>
          <w:bCs/>
          <w:kern w:val="0"/>
          <w:szCs w:val="21"/>
        </w:rPr>
        <w:t>第一:</w:t>
      </w:r>
      <w:proofErr w:type="spellStart"/>
      <w:r w:rsidRPr="003E59A2">
        <w:rPr>
          <w:rFonts w:ascii="宋体" w:eastAsia="宋体" w:hAnsi="宋体" w:cs="宋体"/>
          <w:b/>
          <w:bCs/>
          <w:kern w:val="0"/>
          <w:szCs w:val="21"/>
        </w:rPr>
        <w:t>memset</w:t>
      </w:r>
      <w:proofErr w:type="spellEnd"/>
      <w:r w:rsidRPr="003E59A2">
        <w:rPr>
          <w:rFonts w:ascii="宋体" w:eastAsia="宋体" w:hAnsi="宋体" w:cs="宋体"/>
          <w:b/>
          <w:bCs/>
          <w:kern w:val="0"/>
          <w:szCs w:val="21"/>
        </w:rPr>
        <w:t xml:space="preserve">(dp,-1,sizeof </w:t>
      </w:r>
      <w:proofErr w:type="spellStart"/>
      <w:r w:rsidRPr="003E59A2">
        <w:rPr>
          <w:rFonts w:ascii="宋体" w:eastAsia="宋体" w:hAnsi="宋体" w:cs="宋体"/>
          <w:b/>
          <w:bCs/>
          <w:kern w:val="0"/>
          <w:szCs w:val="21"/>
        </w:rPr>
        <w:t>dp</w:t>
      </w:r>
      <w:proofErr w:type="spellEnd"/>
      <w:r w:rsidRPr="003E59A2">
        <w:rPr>
          <w:rFonts w:ascii="宋体" w:eastAsia="宋体" w:hAnsi="宋体" w:cs="宋体"/>
          <w:b/>
          <w:bCs/>
          <w:kern w:val="0"/>
          <w:szCs w:val="21"/>
        </w:rPr>
        <w:t>);放在多组数据外面。</w:t>
      </w:r>
    </w:p>
    <w:p w:rsidR="003E59A2" w:rsidRPr="003E59A2" w:rsidRDefault="003E59A2" w:rsidP="003E59A2">
      <w:pPr>
        <w:widowControl/>
        <w:jc w:val="left"/>
        <w:rPr>
          <w:rFonts w:ascii="宋体" w:eastAsia="宋体" w:hAnsi="宋体" w:cs="宋体"/>
          <w:kern w:val="0"/>
          <w:szCs w:val="21"/>
        </w:rPr>
      </w:pPr>
      <w:r w:rsidRPr="003E59A2">
        <w:rPr>
          <w:rFonts w:ascii="宋体" w:eastAsia="宋体" w:hAnsi="宋体" w:cs="宋体"/>
          <w:kern w:val="0"/>
          <w:szCs w:val="21"/>
        </w:rPr>
        <w:t>这一点是一个数位特点，使用的条件是：约束条件是</w:t>
      </w:r>
      <w:proofErr w:type="gramStart"/>
      <w:r w:rsidRPr="003E59A2">
        <w:rPr>
          <w:rFonts w:ascii="宋体" w:eastAsia="宋体" w:hAnsi="宋体" w:cs="宋体"/>
          <w:kern w:val="0"/>
          <w:szCs w:val="21"/>
        </w:rPr>
        <w:t>每个数</w:t>
      </w:r>
      <w:proofErr w:type="gramEnd"/>
      <w:r w:rsidRPr="003E59A2">
        <w:rPr>
          <w:rFonts w:ascii="宋体" w:eastAsia="宋体" w:hAnsi="宋体" w:cs="宋体"/>
          <w:kern w:val="0"/>
          <w:szCs w:val="21"/>
        </w:rPr>
        <w:t>自身的属性，而与输入无关。</w:t>
      </w:r>
    </w:p>
    <w:p w:rsidR="003E59A2" w:rsidRPr="003E59A2" w:rsidRDefault="003E59A2" w:rsidP="003E59A2">
      <w:pPr>
        <w:widowControl/>
        <w:jc w:val="left"/>
        <w:rPr>
          <w:rFonts w:ascii="宋体" w:eastAsia="宋体" w:hAnsi="宋体" w:cs="宋体"/>
          <w:kern w:val="0"/>
          <w:szCs w:val="21"/>
        </w:rPr>
      </w:pPr>
      <w:r w:rsidRPr="003E59A2">
        <w:rPr>
          <w:rFonts w:ascii="宋体" w:eastAsia="宋体" w:hAnsi="宋体" w:cs="宋体"/>
          <w:kern w:val="0"/>
          <w:szCs w:val="21"/>
        </w:rPr>
        <w:t>具体的：上一题不要62和4，</w:t>
      </w:r>
      <w:proofErr w:type="gramStart"/>
      <w:r w:rsidRPr="003E59A2">
        <w:rPr>
          <w:rFonts w:ascii="宋体" w:eastAsia="宋体" w:hAnsi="宋体" w:cs="宋体"/>
          <w:kern w:val="0"/>
          <w:szCs w:val="21"/>
        </w:rPr>
        <w:t>这个约束</w:t>
      </w:r>
      <w:proofErr w:type="gramEnd"/>
      <w:r w:rsidRPr="003E59A2">
        <w:rPr>
          <w:rFonts w:ascii="宋体" w:eastAsia="宋体" w:hAnsi="宋体" w:cs="宋体"/>
          <w:kern w:val="0"/>
          <w:szCs w:val="21"/>
        </w:rPr>
        <w:t>对每一个数都是确定的，就是说任意</w:t>
      </w:r>
      <w:proofErr w:type="gramStart"/>
      <w:r w:rsidRPr="003E59A2">
        <w:rPr>
          <w:rFonts w:ascii="宋体" w:eastAsia="宋体" w:hAnsi="宋体" w:cs="宋体"/>
          <w:kern w:val="0"/>
          <w:szCs w:val="21"/>
        </w:rPr>
        <w:t>一</w:t>
      </w:r>
      <w:proofErr w:type="gramEnd"/>
      <w:r w:rsidRPr="003E59A2">
        <w:rPr>
          <w:rFonts w:ascii="宋体" w:eastAsia="宋体" w:hAnsi="宋体" w:cs="宋体"/>
          <w:kern w:val="0"/>
          <w:szCs w:val="21"/>
        </w:rPr>
        <w:t>个数满不满足</w:t>
      </w:r>
      <w:proofErr w:type="gramStart"/>
      <w:r w:rsidRPr="003E59A2">
        <w:rPr>
          <w:rFonts w:ascii="宋体" w:eastAsia="宋体" w:hAnsi="宋体" w:cs="宋体"/>
          <w:kern w:val="0"/>
          <w:szCs w:val="21"/>
        </w:rPr>
        <w:t>这个约束</w:t>
      </w:r>
      <w:proofErr w:type="gramEnd"/>
      <w:r w:rsidRPr="003E59A2">
        <w:rPr>
          <w:rFonts w:ascii="宋体" w:eastAsia="宋体" w:hAnsi="宋体" w:cs="宋体"/>
          <w:kern w:val="0"/>
          <w:szCs w:val="21"/>
        </w:rPr>
        <w:t>都是确定，比如444这个数，它不满足约束条件，不管你输入的区间是多少你都</w:t>
      </w:r>
      <w:r w:rsidRPr="003E59A2">
        <w:rPr>
          <w:rFonts w:ascii="宋体" w:eastAsia="宋体" w:hAnsi="宋体" w:cs="宋体"/>
          <w:kern w:val="0"/>
          <w:szCs w:val="21"/>
        </w:rPr>
        <w:lastRenderedPageBreak/>
        <w:t>无法改变这个数不满足约束这个事实，这就是数自身的属性（我们每组数据只是在区间计数而已，只能说你输入的区间不包含444的话，我们就不把它统计在内，而无法改变任何事实）。</w:t>
      </w:r>
    </w:p>
    <w:p w:rsidR="003E59A2" w:rsidRPr="003E59A2" w:rsidRDefault="003E59A2" w:rsidP="003E59A2">
      <w:pPr>
        <w:widowControl/>
        <w:jc w:val="left"/>
        <w:rPr>
          <w:rFonts w:ascii="宋体" w:eastAsia="宋体" w:hAnsi="宋体" w:cs="宋体"/>
          <w:kern w:val="0"/>
          <w:szCs w:val="21"/>
        </w:rPr>
      </w:pPr>
      <w:r w:rsidRPr="003E59A2">
        <w:rPr>
          <w:rFonts w:ascii="宋体" w:eastAsia="宋体" w:hAnsi="宋体" w:cs="宋体"/>
          <w:kern w:val="0"/>
          <w:szCs w:val="21"/>
        </w:rPr>
        <w:t>由此，我们保存的状态就可以一直用(注意还有要limit，不同区间是会影响数位在有限制条件下的上限的)</w:t>
      </w:r>
    </w:p>
    <w:p w:rsidR="003E59A2" w:rsidRPr="003E59A2" w:rsidRDefault="003E59A2" w:rsidP="003E59A2">
      <w:pPr>
        <w:widowControl/>
        <w:jc w:val="left"/>
        <w:rPr>
          <w:rFonts w:ascii="宋体" w:eastAsia="宋体" w:hAnsi="宋体" w:cs="宋体"/>
          <w:kern w:val="0"/>
          <w:szCs w:val="21"/>
        </w:rPr>
      </w:pPr>
      <w:r w:rsidRPr="003E59A2">
        <w:rPr>
          <w:rFonts w:ascii="宋体" w:eastAsia="宋体" w:hAnsi="宋体" w:cs="宋体"/>
          <w:kern w:val="0"/>
          <w:szCs w:val="21"/>
        </w:rPr>
        <w:t>这点优化就不给具体题目了，</w:t>
      </w:r>
      <w:proofErr w:type="gramStart"/>
      <w:r w:rsidRPr="003E59A2">
        <w:rPr>
          <w:rFonts w:ascii="宋体" w:eastAsia="宋体" w:hAnsi="宋体" w:cs="宋体"/>
          <w:kern w:val="0"/>
          <w:szCs w:val="21"/>
        </w:rPr>
        <w:t>这个还有</w:t>
      </w:r>
      <w:proofErr w:type="gramEnd"/>
      <w:r w:rsidRPr="003E59A2">
        <w:rPr>
          <w:rFonts w:ascii="宋体" w:eastAsia="宋体" w:hAnsi="宋体" w:cs="宋体"/>
          <w:kern w:val="0"/>
          <w:szCs w:val="21"/>
        </w:rPr>
        <w:t>进一步的扩展。不过说几个我遇到的简单的约束：</w:t>
      </w:r>
    </w:p>
    <w:p w:rsidR="003E59A2" w:rsidRPr="003E59A2" w:rsidRDefault="003E59A2" w:rsidP="003E59A2">
      <w:pPr>
        <w:widowControl/>
        <w:jc w:val="left"/>
        <w:rPr>
          <w:rFonts w:ascii="宋体" w:eastAsia="宋体" w:hAnsi="宋体" w:cs="宋体"/>
          <w:kern w:val="0"/>
          <w:szCs w:val="21"/>
        </w:rPr>
      </w:pPr>
      <w:r w:rsidRPr="003E59A2">
        <w:rPr>
          <w:rFonts w:ascii="宋体" w:eastAsia="宋体" w:hAnsi="宋体" w:cs="宋体"/>
          <w:kern w:val="0"/>
          <w:szCs w:val="21"/>
        </w:rPr>
        <w:t>1.求数位和是10的倍数的个数,这里简化为数位sum%10这个状态，即</w:t>
      </w: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][sum]这里10 是与多组无关的，所以可以</w:t>
      </w:r>
      <w:proofErr w:type="spellStart"/>
      <w:r w:rsidRPr="003E59A2">
        <w:rPr>
          <w:rFonts w:ascii="宋体" w:eastAsia="宋体" w:hAnsi="宋体" w:cs="宋体"/>
          <w:kern w:val="0"/>
          <w:szCs w:val="21"/>
        </w:rPr>
        <w:t>memset</w:t>
      </w:r>
      <w:proofErr w:type="spellEnd"/>
      <w:r w:rsidRPr="003E59A2">
        <w:rPr>
          <w:rFonts w:ascii="宋体" w:eastAsia="宋体" w:hAnsi="宋体" w:cs="宋体"/>
          <w:kern w:val="0"/>
          <w:szCs w:val="21"/>
        </w:rPr>
        <w:t>优化，不过注意如果题目的模是输入的话那就不能这样了。</w:t>
      </w:r>
    </w:p>
    <w:p w:rsidR="003E59A2" w:rsidRPr="003E59A2" w:rsidRDefault="003E59A2" w:rsidP="003E59A2">
      <w:pPr>
        <w:widowControl/>
        <w:jc w:val="left"/>
        <w:rPr>
          <w:rFonts w:ascii="宋体" w:eastAsia="宋体" w:hAnsi="宋体" w:cs="宋体"/>
          <w:kern w:val="0"/>
          <w:szCs w:val="21"/>
        </w:rPr>
      </w:pPr>
      <w:r w:rsidRPr="003E59A2">
        <w:rPr>
          <w:rFonts w:ascii="宋体" w:eastAsia="宋体" w:hAnsi="宋体" w:cs="宋体"/>
          <w:kern w:val="0"/>
          <w:szCs w:val="21"/>
        </w:rPr>
        <w:t>2.求二进制1的数量与0的数量相等的个数，这个也是数自身的属性。</w:t>
      </w:r>
    </w:p>
    <w:p w:rsidR="003E59A2" w:rsidRPr="003E59A2" w:rsidRDefault="003E59A2" w:rsidP="003E59A2">
      <w:pPr>
        <w:widowControl/>
        <w:jc w:val="left"/>
        <w:rPr>
          <w:rFonts w:ascii="宋体" w:eastAsia="宋体" w:hAnsi="宋体" w:cs="宋体"/>
          <w:kern w:val="0"/>
          <w:szCs w:val="21"/>
        </w:rPr>
      </w:pPr>
      <w:r w:rsidRPr="003E59A2">
        <w:rPr>
          <w:rFonts w:ascii="宋体" w:eastAsia="宋体" w:hAnsi="宋体" w:cs="宋体"/>
          <w:kern w:val="0"/>
          <w:szCs w:val="21"/>
        </w:rPr>
        <w:t>3.。。。。。</w:t>
      </w:r>
    </w:p>
    <w:p w:rsidR="003E59A2" w:rsidRPr="003E59A2" w:rsidRDefault="003E59A2" w:rsidP="003E59A2">
      <w:pPr>
        <w:widowControl/>
        <w:jc w:val="left"/>
        <w:rPr>
          <w:rFonts w:ascii="宋体" w:eastAsia="宋体" w:hAnsi="宋体" w:cs="宋体"/>
          <w:kern w:val="0"/>
          <w:szCs w:val="21"/>
        </w:rPr>
      </w:pPr>
      <w:r w:rsidRPr="003E59A2">
        <w:rPr>
          <w:rFonts w:ascii="宋体" w:eastAsia="宋体" w:hAnsi="宋体" w:cs="宋体"/>
          <w:kern w:val="0"/>
          <w:szCs w:val="21"/>
        </w:rPr>
        <w:t>还是做题积累吧。搞懂思想！</w:t>
      </w:r>
    </w:p>
    <w:p w:rsidR="003E59A2" w:rsidRPr="003E59A2" w:rsidRDefault="003E59A2" w:rsidP="003E59A2">
      <w:pPr>
        <w:widowControl/>
        <w:jc w:val="left"/>
        <w:rPr>
          <w:rFonts w:ascii="宋体" w:eastAsia="宋体" w:hAnsi="宋体" w:cs="宋体"/>
          <w:kern w:val="0"/>
          <w:szCs w:val="21"/>
        </w:rPr>
      </w:pPr>
      <w:r w:rsidRPr="003E59A2">
        <w:rPr>
          <w:rFonts w:ascii="宋体" w:eastAsia="宋体" w:hAnsi="宋体" w:cs="宋体"/>
          <w:kern w:val="0"/>
          <w:szCs w:val="21"/>
        </w:rPr>
        <w:t>下面介绍的方法就是要行</w:t>
      </w:r>
      <w:proofErr w:type="spellStart"/>
      <w:r w:rsidRPr="003E59A2">
        <w:rPr>
          <w:rFonts w:ascii="宋体" w:eastAsia="宋体" w:hAnsi="宋体" w:cs="宋体"/>
          <w:kern w:val="0"/>
          <w:szCs w:val="21"/>
        </w:rPr>
        <w:t>memset</w:t>
      </w:r>
      <w:proofErr w:type="spellEnd"/>
      <w:r w:rsidRPr="003E59A2">
        <w:rPr>
          <w:rFonts w:ascii="宋体" w:eastAsia="宋体" w:hAnsi="宋体" w:cs="宋体"/>
          <w:kern w:val="0"/>
          <w:szCs w:val="21"/>
        </w:rPr>
        <w:t>优化，把不满足前提的通过修改，然后优化。</w:t>
      </w:r>
    </w:p>
    <w:p w:rsidR="003E59A2" w:rsidRPr="003E59A2" w:rsidRDefault="003E59A2" w:rsidP="003E59A2">
      <w:pPr>
        <w:widowControl/>
        <w:jc w:val="left"/>
        <w:rPr>
          <w:rFonts w:ascii="宋体" w:eastAsia="宋体" w:hAnsi="宋体" w:cs="宋体"/>
          <w:kern w:val="0"/>
          <w:szCs w:val="21"/>
        </w:rPr>
      </w:pPr>
      <w:r w:rsidRPr="003E59A2">
        <w:rPr>
          <w:rFonts w:ascii="宋体" w:eastAsia="宋体" w:hAnsi="宋体" w:cs="宋体"/>
          <w:kern w:val="0"/>
          <w:szCs w:val="21"/>
        </w:rPr>
        <w:t>介绍之前,先说一种较为笨拙的修改，那就是增加状态，前面讲limit的地方说增加一维</w:t>
      </w: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][state][limit]，能把不同情况下状态分别记录(不过这个不能</w:t>
      </w:r>
      <w:proofErr w:type="spellStart"/>
      <w:r w:rsidRPr="003E59A2">
        <w:rPr>
          <w:rFonts w:ascii="宋体" w:eastAsia="宋体" w:hAnsi="宋体" w:cs="宋体"/>
          <w:kern w:val="0"/>
          <w:szCs w:val="21"/>
        </w:rPr>
        <w:t>memset</w:t>
      </w:r>
      <w:proofErr w:type="spellEnd"/>
      <w:r w:rsidRPr="003E59A2">
        <w:rPr>
          <w:rFonts w:ascii="宋体" w:eastAsia="宋体" w:hAnsi="宋体" w:cs="宋体"/>
          <w:kern w:val="0"/>
          <w:szCs w:val="21"/>
        </w:rPr>
        <w:t>放外面)。基于这个思想，我们考虑：约束为数位是p的倍数的个数，其中p数输入的，这和上面sum%10类似，但是</w:t>
      </w: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][sum]显然已经不行了，每次p可能都不一样，为了强行把</w:t>
      </w:r>
      <w:proofErr w:type="spellStart"/>
      <w:r w:rsidRPr="003E59A2">
        <w:rPr>
          <w:rFonts w:ascii="宋体" w:eastAsia="宋体" w:hAnsi="宋体" w:cs="宋体"/>
          <w:kern w:val="0"/>
          <w:szCs w:val="21"/>
        </w:rPr>
        <w:t>memset</w:t>
      </w:r>
      <w:proofErr w:type="spellEnd"/>
      <w:r w:rsidRPr="003E59A2">
        <w:rPr>
          <w:rFonts w:ascii="宋体" w:eastAsia="宋体" w:hAnsi="宋体" w:cs="宋体"/>
          <w:kern w:val="0"/>
          <w:szCs w:val="21"/>
        </w:rPr>
        <w:t>提到外面</w:t>
      </w:r>
      <w:proofErr w:type="gramStart"/>
      <w:r w:rsidRPr="003E59A2">
        <w:rPr>
          <w:rFonts w:ascii="宋体" w:eastAsia="宋体" w:hAnsi="宋体" w:cs="宋体"/>
          <w:kern w:val="0"/>
          <w:szCs w:val="21"/>
        </w:rPr>
        <w:t>加状态</w:t>
      </w:r>
      <w:proofErr w:type="spellStart"/>
      <w:proofErr w:type="gramEnd"/>
      <w:r w:rsidRPr="003E59A2">
        <w:rPr>
          <w:rFonts w:ascii="宋体" w:eastAsia="宋体" w:hAnsi="宋体" w:cs="宋体"/>
          <w:kern w:val="0"/>
          <w:szCs w:val="21"/>
        </w:rPr>
        <w:t>dp</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][sum][p]，对于每个不同p分别保存对应的状态。这里前提就比较简单了，你</w:t>
      </w: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数组必须合法，p太大就G_G了。所以对于与输入有关的约束都可以强行增加状态(这并不代表能ac，如果题目数据</w:t>
      </w:r>
      <w:proofErr w:type="gramStart"/>
      <w:r w:rsidRPr="003E59A2">
        <w:rPr>
          <w:rFonts w:ascii="宋体" w:eastAsia="宋体" w:hAnsi="宋体" w:cs="宋体"/>
          <w:kern w:val="0"/>
          <w:szCs w:val="21"/>
        </w:rPr>
        <w:t>少的话</w:t>
      </w:r>
      <w:proofErr w:type="gramEnd"/>
      <w:r w:rsidRPr="003E59A2">
        <w:rPr>
          <w:rFonts w:ascii="宋体" w:eastAsia="宋体" w:hAnsi="宋体" w:cs="宋体"/>
          <w:kern w:val="0"/>
          <w:szCs w:val="21"/>
        </w:rPr>
        <w:t>就随便你乱搞了)</w:t>
      </w:r>
    </w:p>
    <w:p w:rsidR="003E59A2" w:rsidRPr="003E59A2" w:rsidRDefault="003E59A2" w:rsidP="003E59A2">
      <w:pPr>
        <w:widowControl/>
        <w:spacing w:before="100" w:beforeAutospacing="1" w:after="100" w:afterAutospacing="1"/>
        <w:jc w:val="left"/>
        <w:outlineLvl w:val="1"/>
        <w:rPr>
          <w:rFonts w:ascii="宋体" w:eastAsia="宋体" w:hAnsi="宋体" w:cs="宋体"/>
          <w:b/>
          <w:bCs/>
          <w:kern w:val="0"/>
          <w:szCs w:val="21"/>
        </w:rPr>
      </w:pPr>
      <w:bookmarkStart w:id="3" w:name="t3"/>
      <w:bookmarkEnd w:id="3"/>
      <w:r w:rsidRPr="003E59A2">
        <w:rPr>
          <w:rFonts w:ascii="宋体" w:eastAsia="宋体" w:hAnsi="宋体" w:cs="宋体"/>
          <w:b/>
          <w:bCs/>
          <w:kern w:val="0"/>
          <w:szCs w:val="21"/>
        </w:rPr>
        <w:t>第二：相减。</w:t>
      </w:r>
    </w:p>
    <w:p w:rsidR="003E59A2" w:rsidRPr="003E59A2" w:rsidRDefault="003E59A2" w:rsidP="003E59A2">
      <w:pPr>
        <w:widowControl/>
        <w:jc w:val="left"/>
        <w:rPr>
          <w:rFonts w:ascii="宋体" w:eastAsia="宋体" w:hAnsi="宋体" w:cs="宋体"/>
          <w:kern w:val="0"/>
          <w:szCs w:val="21"/>
        </w:rPr>
      </w:pPr>
      <w:r w:rsidRPr="003E59A2">
        <w:rPr>
          <w:rFonts w:ascii="宋体" w:eastAsia="宋体" w:hAnsi="宋体" w:cs="宋体"/>
          <w:kern w:val="0"/>
          <w:szCs w:val="21"/>
        </w:rPr>
        <w:t>例题：</w:t>
      </w:r>
      <w:hyperlink r:id="rId16" w:tgtFrame="_blank" w:history="1">
        <w:r w:rsidRPr="003E59A2">
          <w:rPr>
            <w:rFonts w:ascii="宋体" w:eastAsia="宋体" w:hAnsi="宋体" w:cs="宋体"/>
            <w:color w:val="0000FF"/>
            <w:kern w:val="0"/>
            <w:szCs w:val="21"/>
            <w:u w:val="single"/>
          </w:rPr>
          <w:t>HDU 4734</w:t>
        </w:r>
      </w:hyperlink>
    </w:p>
    <w:p w:rsidR="003E59A2" w:rsidRPr="003E59A2" w:rsidRDefault="003E59A2" w:rsidP="003E59A2">
      <w:pPr>
        <w:widowControl/>
        <w:jc w:val="left"/>
        <w:rPr>
          <w:rFonts w:ascii="宋体" w:eastAsia="宋体" w:hAnsi="宋体" w:cs="宋体"/>
          <w:kern w:val="0"/>
          <w:szCs w:val="21"/>
        </w:rPr>
      </w:pPr>
      <w:r w:rsidRPr="003E59A2">
        <w:rPr>
          <w:rFonts w:ascii="宋体" w:eastAsia="宋体" w:hAnsi="宋体" w:cs="宋体"/>
          <w:kern w:val="0"/>
          <w:szCs w:val="21"/>
        </w:rPr>
        <w:t>题目给了个f(x)的定义：</w:t>
      </w:r>
      <w:r w:rsidRPr="003E59A2">
        <w:rPr>
          <w:rFonts w:ascii="Times New Roman" w:eastAsia="宋体" w:hAnsi="Times New Roman" w:cs="Times New Roman"/>
          <w:kern w:val="0"/>
          <w:szCs w:val="21"/>
        </w:rPr>
        <w:t>F(x) = A</w:t>
      </w:r>
      <w:r w:rsidRPr="003E59A2">
        <w:rPr>
          <w:rFonts w:ascii="Times New Roman" w:eastAsia="宋体" w:hAnsi="Times New Roman" w:cs="Times New Roman"/>
          <w:kern w:val="0"/>
          <w:szCs w:val="21"/>
          <w:vertAlign w:val="subscript"/>
        </w:rPr>
        <w:t>n</w:t>
      </w:r>
      <w:r w:rsidRPr="003E59A2">
        <w:rPr>
          <w:rFonts w:ascii="Times New Roman" w:eastAsia="宋体" w:hAnsi="Times New Roman" w:cs="Times New Roman"/>
          <w:kern w:val="0"/>
          <w:szCs w:val="21"/>
        </w:rPr>
        <w:t> * 2</w:t>
      </w:r>
      <w:r w:rsidRPr="003E59A2">
        <w:rPr>
          <w:rFonts w:ascii="Times New Roman" w:eastAsia="宋体" w:hAnsi="Times New Roman" w:cs="Times New Roman"/>
          <w:kern w:val="0"/>
          <w:szCs w:val="21"/>
          <w:vertAlign w:val="superscript"/>
        </w:rPr>
        <w:t>n-1</w:t>
      </w:r>
      <w:r w:rsidRPr="003E59A2">
        <w:rPr>
          <w:rFonts w:ascii="Times New Roman" w:eastAsia="宋体" w:hAnsi="Times New Roman" w:cs="Times New Roman"/>
          <w:kern w:val="0"/>
          <w:szCs w:val="21"/>
        </w:rPr>
        <w:t> + A</w:t>
      </w:r>
      <w:r w:rsidRPr="003E59A2">
        <w:rPr>
          <w:rFonts w:ascii="Times New Roman" w:eastAsia="宋体" w:hAnsi="Times New Roman" w:cs="Times New Roman"/>
          <w:kern w:val="0"/>
          <w:szCs w:val="21"/>
          <w:vertAlign w:val="subscript"/>
        </w:rPr>
        <w:t>n-1</w:t>
      </w:r>
      <w:r w:rsidRPr="003E59A2">
        <w:rPr>
          <w:rFonts w:ascii="Times New Roman" w:eastAsia="宋体" w:hAnsi="Times New Roman" w:cs="Times New Roman"/>
          <w:kern w:val="0"/>
          <w:szCs w:val="21"/>
        </w:rPr>
        <w:t> * 2</w:t>
      </w:r>
      <w:r w:rsidRPr="003E59A2">
        <w:rPr>
          <w:rFonts w:ascii="Times New Roman" w:eastAsia="宋体" w:hAnsi="Times New Roman" w:cs="Times New Roman"/>
          <w:kern w:val="0"/>
          <w:szCs w:val="21"/>
          <w:vertAlign w:val="superscript"/>
        </w:rPr>
        <w:t>n-2</w:t>
      </w:r>
      <w:r w:rsidRPr="003E59A2">
        <w:rPr>
          <w:rFonts w:ascii="Times New Roman" w:eastAsia="宋体" w:hAnsi="Times New Roman" w:cs="Times New Roman"/>
          <w:kern w:val="0"/>
          <w:szCs w:val="21"/>
        </w:rPr>
        <w:t> + ... + A</w:t>
      </w:r>
      <w:r w:rsidRPr="003E59A2">
        <w:rPr>
          <w:rFonts w:ascii="Times New Roman" w:eastAsia="宋体" w:hAnsi="Times New Roman" w:cs="Times New Roman"/>
          <w:kern w:val="0"/>
          <w:szCs w:val="21"/>
          <w:vertAlign w:val="subscript"/>
        </w:rPr>
        <w:t>2</w:t>
      </w:r>
      <w:r w:rsidRPr="003E59A2">
        <w:rPr>
          <w:rFonts w:ascii="Times New Roman" w:eastAsia="宋体" w:hAnsi="Times New Roman" w:cs="Times New Roman"/>
          <w:kern w:val="0"/>
          <w:szCs w:val="21"/>
        </w:rPr>
        <w:t> * 2 + A</w:t>
      </w:r>
      <w:r w:rsidRPr="003E59A2">
        <w:rPr>
          <w:rFonts w:ascii="Times New Roman" w:eastAsia="宋体" w:hAnsi="Times New Roman" w:cs="Times New Roman"/>
          <w:kern w:val="0"/>
          <w:szCs w:val="21"/>
          <w:vertAlign w:val="subscript"/>
        </w:rPr>
        <w:t>1</w:t>
      </w:r>
      <w:r w:rsidRPr="003E59A2">
        <w:rPr>
          <w:rFonts w:ascii="Times New Roman" w:eastAsia="宋体" w:hAnsi="Times New Roman" w:cs="Times New Roman"/>
          <w:kern w:val="0"/>
          <w:szCs w:val="21"/>
        </w:rPr>
        <w:t> * 1</w:t>
      </w:r>
      <w:r w:rsidRPr="003E59A2">
        <w:rPr>
          <w:rFonts w:ascii="宋体" w:eastAsia="宋体" w:hAnsi="宋体" w:cs="宋体"/>
          <w:kern w:val="0"/>
          <w:szCs w:val="21"/>
        </w:rPr>
        <w:t>，Ai是十进制数位，然后给出</w:t>
      </w:r>
      <w:proofErr w:type="spellStart"/>
      <w:r w:rsidRPr="003E59A2">
        <w:rPr>
          <w:rFonts w:ascii="宋体" w:eastAsia="宋体" w:hAnsi="宋体" w:cs="宋体"/>
          <w:kern w:val="0"/>
          <w:szCs w:val="21"/>
        </w:rPr>
        <w:t>a</w:t>
      </w:r>
      <w:proofErr w:type="gramStart"/>
      <w:r w:rsidRPr="003E59A2">
        <w:rPr>
          <w:rFonts w:ascii="宋体" w:eastAsia="宋体" w:hAnsi="宋体" w:cs="宋体"/>
          <w:kern w:val="0"/>
          <w:szCs w:val="21"/>
        </w:rPr>
        <w:t>,b</w:t>
      </w:r>
      <w:proofErr w:type="spellEnd"/>
      <w:r w:rsidRPr="003E59A2">
        <w:rPr>
          <w:rFonts w:ascii="宋体" w:eastAsia="宋体" w:hAnsi="宋体" w:cs="宋体"/>
          <w:kern w:val="0"/>
          <w:szCs w:val="21"/>
        </w:rPr>
        <w:t>求区间</w:t>
      </w:r>
      <w:proofErr w:type="gramEnd"/>
      <w:r w:rsidRPr="003E59A2">
        <w:rPr>
          <w:rFonts w:ascii="宋体" w:eastAsia="宋体" w:hAnsi="宋体" w:cs="宋体"/>
          <w:kern w:val="0"/>
          <w:szCs w:val="21"/>
        </w:rPr>
        <w:t>[0,b]内满足f(i)&lt;=f(a)的i的个数。</w:t>
      </w:r>
    </w:p>
    <w:p w:rsidR="003E59A2" w:rsidRPr="003E59A2" w:rsidRDefault="003E59A2" w:rsidP="003E59A2">
      <w:pPr>
        <w:widowControl/>
        <w:jc w:val="left"/>
        <w:rPr>
          <w:rFonts w:ascii="宋体" w:eastAsia="宋体" w:hAnsi="宋体" w:cs="宋体"/>
          <w:kern w:val="0"/>
          <w:szCs w:val="21"/>
        </w:rPr>
      </w:pPr>
      <w:r w:rsidRPr="003E59A2">
        <w:rPr>
          <w:rFonts w:ascii="宋体" w:eastAsia="宋体" w:hAnsi="宋体" w:cs="宋体"/>
          <w:kern w:val="0"/>
          <w:szCs w:val="21"/>
        </w:rPr>
        <w:t>常规想：这个f(x)计算就和数位计算是一样的，就是加了权值，所以</w:t>
      </w: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][sum]，这状态是基本的。a是题目给定的，f(a)是变化的不过f(a)最大好像是4600的样子。如果要</w:t>
      </w:r>
      <w:proofErr w:type="spellStart"/>
      <w:r w:rsidRPr="003E59A2">
        <w:rPr>
          <w:rFonts w:ascii="宋体" w:eastAsia="宋体" w:hAnsi="宋体" w:cs="宋体"/>
          <w:kern w:val="0"/>
          <w:szCs w:val="21"/>
        </w:rPr>
        <w:t>memset</w:t>
      </w:r>
      <w:proofErr w:type="spellEnd"/>
      <w:r w:rsidRPr="003E59A2">
        <w:rPr>
          <w:rFonts w:ascii="宋体" w:eastAsia="宋体" w:hAnsi="宋体" w:cs="宋体"/>
          <w:kern w:val="0"/>
          <w:szCs w:val="21"/>
        </w:rPr>
        <w:t>优化就要加一维存f(a)的不同取值，那就是</w:t>
      </w: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[10][4600][4600]，这显然不合法。</w:t>
      </w:r>
    </w:p>
    <w:p w:rsidR="003E59A2" w:rsidRPr="003E59A2" w:rsidRDefault="003E59A2" w:rsidP="003E59A2">
      <w:pPr>
        <w:widowControl/>
        <w:jc w:val="left"/>
        <w:rPr>
          <w:rFonts w:ascii="宋体" w:eastAsia="宋体" w:hAnsi="宋体" w:cs="宋体"/>
          <w:kern w:val="0"/>
          <w:szCs w:val="21"/>
        </w:rPr>
      </w:pPr>
      <w:r w:rsidRPr="003E59A2">
        <w:rPr>
          <w:rFonts w:ascii="宋体" w:eastAsia="宋体" w:hAnsi="宋体" w:cs="宋体"/>
          <w:kern w:val="0"/>
          <w:szCs w:val="21"/>
        </w:rPr>
        <w:t>这个时候就要用减法了，</w:t>
      </w: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][sum]，sum不是</w:t>
      </w:r>
      <w:proofErr w:type="gramStart"/>
      <w:r w:rsidRPr="003E59A2">
        <w:rPr>
          <w:rFonts w:ascii="宋体" w:eastAsia="宋体" w:hAnsi="宋体" w:cs="宋体"/>
          <w:kern w:val="0"/>
          <w:szCs w:val="21"/>
        </w:rPr>
        <w:t>存当前</w:t>
      </w:r>
      <w:proofErr w:type="gramEnd"/>
      <w:r w:rsidRPr="003E59A2">
        <w:rPr>
          <w:rFonts w:ascii="宋体" w:eastAsia="宋体" w:hAnsi="宋体" w:cs="宋体"/>
          <w:kern w:val="0"/>
          <w:szCs w:val="21"/>
        </w:rPr>
        <w:t>枚举的数的前缀和(加权的)，而是枚举到当前</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位，后面还需要凑sum的权值和的个数，</w:t>
      </w:r>
    </w:p>
    <w:p w:rsidR="003E59A2" w:rsidRPr="003E59A2" w:rsidRDefault="003E59A2" w:rsidP="003E59A2">
      <w:pPr>
        <w:widowControl/>
        <w:jc w:val="left"/>
        <w:rPr>
          <w:rFonts w:ascii="宋体" w:eastAsia="宋体" w:hAnsi="宋体" w:cs="宋体"/>
          <w:kern w:val="0"/>
          <w:szCs w:val="21"/>
        </w:rPr>
      </w:pPr>
      <w:r w:rsidRPr="003E59A2">
        <w:rPr>
          <w:rFonts w:ascii="宋体" w:eastAsia="宋体" w:hAnsi="宋体" w:cs="宋体"/>
          <w:kern w:val="0"/>
          <w:szCs w:val="21"/>
        </w:rPr>
        <w:t>也就是说初始的是时候sum是f(a),枚举一位就减去这一位在计算f(i)的权值，那么最后枚举完所有位 sum&gt;=0时就是满足的，后面的位数凑足sum位就可以了。</w:t>
      </w:r>
    </w:p>
    <w:p w:rsidR="003E59A2" w:rsidRPr="003E59A2" w:rsidRDefault="003E59A2" w:rsidP="003E59A2">
      <w:pPr>
        <w:widowControl/>
        <w:jc w:val="left"/>
        <w:rPr>
          <w:rFonts w:ascii="宋体" w:eastAsia="宋体" w:hAnsi="宋体" w:cs="宋体"/>
          <w:kern w:val="0"/>
          <w:szCs w:val="21"/>
        </w:rPr>
      </w:pPr>
      <w:r w:rsidRPr="003E59A2">
        <w:rPr>
          <w:rFonts w:ascii="宋体" w:eastAsia="宋体" w:hAnsi="宋体" w:cs="宋体"/>
          <w:kern w:val="0"/>
          <w:szCs w:val="21"/>
        </w:rPr>
        <w:t>仔细想想这个状态是与f(a)无关的(新手似乎很难理解)，一个状态只有在sum&gt;=0时才满足，如果我们按常规的思想求f(i)的话，那么最后sum&gt;=f(a)才是满足的条件。</w:t>
      </w:r>
    </w:p>
    <w:p w:rsidR="003E59A2" w:rsidRPr="003E59A2" w:rsidRDefault="003E59A2" w:rsidP="003E59A2">
      <w:pPr>
        <w:widowControl/>
        <w:jc w:val="left"/>
        <w:rPr>
          <w:rFonts w:ascii="宋体" w:eastAsia="宋体" w:hAnsi="宋体" w:cs="宋体"/>
          <w:kern w:val="0"/>
          <w:szCs w:val="21"/>
        </w:rPr>
      </w:pPr>
      <w:r w:rsidRPr="003E59A2">
        <w:rPr>
          <w:rFonts w:ascii="宋体" w:eastAsia="宋体" w:hAnsi="宋体" w:cs="宋体"/>
          <w:b/>
          <w:bCs/>
          <w:kern w:val="0"/>
          <w:szCs w:val="21"/>
        </w:rPr>
        <w:t>[</w:t>
      </w:r>
      <w:proofErr w:type="spellStart"/>
      <w:proofErr w:type="gramStart"/>
      <w:r w:rsidRPr="003E59A2">
        <w:rPr>
          <w:rFonts w:ascii="宋体" w:eastAsia="宋体" w:hAnsi="宋体" w:cs="宋体"/>
          <w:b/>
          <w:bCs/>
          <w:kern w:val="0"/>
          <w:szCs w:val="21"/>
        </w:rPr>
        <w:t>cpp</w:t>
      </w:r>
      <w:proofErr w:type="spellEnd"/>
      <w:proofErr w:type="gramEnd"/>
      <w:r w:rsidRPr="003E59A2">
        <w:rPr>
          <w:rFonts w:ascii="宋体" w:eastAsia="宋体" w:hAnsi="宋体" w:cs="宋体"/>
          <w:b/>
          <w:bCs/>
          <w:kern w:val="0"/>
          <w:szCs w:val="21"/>
        </w:rPr>
        <w:t>]</w:t>
      </w:r>
      <w:r w:rsidRPr="003E59A2">
        <w:rPr>
          <w:rFonts w:ascii="宋体" w:eastAsia="宋体" w:hAnsi="宋体" w:cs="宋体"/>
          <w:kern w:val="0"/>
          <w:szCs w:val="21"/>
        </w:rPr>
        <w:t xml:space="preserve"> </w:t>
      </w:r>
      <w:hyperlink r:id="rId17" w:tooltip="view plain" w:history="1">
        <w:r w:rsidRPr="003E59A2">
          <w:rPr>
            <w:rFonts w:ascii="宋体" w:eastAsia="宋体" w:hAnsi="宋体" w:cs="宋体"/>
            <w:color w:val="0000FF"/>
            <w:kern w:val="0"/>
            <w:szCs w:val="21"/>
            <w:u w:val="single"/>
          </w:rPr>
          <w:t>view plain</w:t>
        </w:r>
      </w:hyperlink>
      <w:r w:rsidRPr="003E59A2">
        <w:rPr>
          <w:rFonts w:ascii="宋体" w:eastAsia="宋体" w:hAnsi="宋体" w:cs="宋体"/>
          <w:kern w:val="0"/>
          <w:szCs w:val="21"/>
        </w:rPr>
        <w:t xml:space="preserve"> </w:t>
      </w:r>
      <w:hyperlink r:id="rId18" w:tooltip="copy" w:history="1">
        <w:r w:rsidRPr="003E59A2">
          <w:rPr>
            <w:rFonts w:ascii="宋体" w:eastAsia="宋体" w:hAnsi="宋体" w:cs="宋体"/>
            <w:color w:val="0000FF"/>
            <w:kern w:val="0"/>
            <w:szCs w:val="21"/>
            <w:u w:val="single"/>
          </w:rPr>
          <w:t>copy</w:t>
        </w:r>
      </w:hyperlink>
    </w:p>
    <w:p w:rsidR="003E59A2" w:rsidRPr="003E59A2" w:rsidRDefault="003E59A2" w:rsidP="003E59A2">
      <w:pPr>
        <w:widowControl/>
        <w:numPr>
          <w:ilvl w:val="0"/>
          <w:numId w:val="5"/>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#include&lt;</w:t>
      </w:r>
      <w:proofErr w:type="spellStart"/>
      <w:r w:rsidRPr="003E59A2">
        <w:rPr>
          <w:rFonts w:ascii="宋体" w:eastAsia="宋体" w:hAnsi="宋体" w:cs="宋体"/>
          <w:kern w:val="0"/>
          <w:szCs w:val="21"/>
        </w:rPr>
        <w:t>cstdio</w:t>
      </w:r>
      <w:proofErr w:type="spellEnd"/>
      <w:r w:rsidRPr="003E59A2">
        <w:rPr>
          <w:rFonts w:ascii="宋体" w:eastAsia="宋体" w:hAnsi="宋体" w:cs="宋体"/>
          <w:kern w:val="0"/>
          <w:szCs w:val="21"/>
        </w:rPr>
        <w:t>&gt;  </w:t>
      </w:r>
    </w:p>
    <w:p w:rsidR="003E59A2" w:rsidRPr="003E59A2" w:rsidRDefault="003E59A2" w:rsidP="003E59A2">
      <w:pPr>
        <w:widowControl/>
        <w:numPr>
          <w:ilvl w:val="0"/>
          <w:numId w:val="5"/>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#include&lt;</w:t>
      </w:r>
      <w:proofErr w:type="spellStart"/>
      <w:r w:rsidRPr="003E59A2">
        <w:rPr>
          <w:rFonts w:ascii="宋体" w:eastAsia="宋体" w:hAnsi="宋体" w:cs="宋体"/>
          <w:kern w:val="0"/>
          <w:szCs w:val="21"/>
        </w:rPr>
        <w:t>cstring</w:t>
      </w:r>
      <w:proofErr w:type="spellEnd"/>
      <w:r w:rsidRPr="003E59A2">
        <w:rPr>
          <w:rFonts w:ascii="宋体" w:eastAsia="宋体" w:hAnsi="宋体" w:cs="宋体"/>
          <w:kern w:val="0"/>
          <w:szCs w:val="21"/>
        </w:rPr>
        <w:t>&gt;  </w:t>
      </w:r>
    </w:p>
    <w:p w:rsidR="003E59A2" w:rsidRPr="003E59A2" w:rsidRDefault="003E59A2" w:rsidP="003E59A2">
      <w:pPr>
        <w:widowControl/>
        <w:numPr>
          <w:ilvl w:val="0"/>
          <w:numId w:val="5"/>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#include&lt;</w:t>
      </w:r>
      <w:proofErr w:type="spellStart"/>
      <w:r w:rsidRPr="003E59A2">
        <w:rPr>
          <w:rFonts w:ascii="宋体" w:eastAsia="宋体" w:hAnsi="宋体" w:cs="宋体"/>
          <w:kern w:val="0"/>
          <w:szCs w:val="21"/>
        </w:rPr>
        <w:t>iostream</w:t>
      </w:r>
      <w:proofErr w:type="spellEnd"/>
      <w:r w:rsidRPr="003E59A2">
        <w:rPr>
          <w:rFonts w:ascii="宋体" w:eastAsia="宋体" w:hAnsi="宋体" w:cs="宋体"/>
          <w:kern w:val="0"/>
          <w:szCs w:val="21"/>
        </w:rPr>
        <w:t>&gt;  </w:t>
      </w:r>
    </w:p>
    <w:p w:rsidR="003E59A2" w:rsidRPr="003E59A2" w:rsidRDefault="003E59A2" w:rsidP="003E59A2">
      <w:pPr>
        <w:widowControl/>
        <w:numPr>
          <w:ilvl w:val="0"/>
          <w:numId w:val="5"/>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#include&lt;string&gt;  </w:t>
      </w:r>
    </w:p>
    <w:p w:rsidR="003E59A2" w:rsidRPr="003E59A2" w:rsidRDefault="003E59A2" w:rsidP="003E59A2">
      <w:pPr>
        <w:widowControl/>
        <w:numPr>
          <w:ilvl w:val="0"/>
          <w:numId w:val="5"/>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
    <w:p w:rsidR="003E59A2" w:rsidRPr="003E59A2" w:rsidRDefault="003E59A2" w:rsidP="003E59A2">
      <w:pPr>
        <w:widowControl/>
        <w:numPr>
          <w:ilvl w:val="0"/>
          <w:numId w:val="5"/>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using namespace </w:t>
      </w:r>
      <w:proofErr w:type="spellStart"/>
      <w:r w:rsidRPr="003E59A2">
        <w:rPr>
          <w:rFonts w:ascii="宋体" w:eastAsia="宋体" w:hAnsi="宋体" w:cs="宋体"/>
          <w:kern w:val="0"/>
          <w:szCs w:val="21"/>
        </w:rPr>
        <w:t>std</w:t>
      </w:r>
      <w:proofErr w:type="spellEnd"/>
      <w:r w:rsidRPr="003E59A2">
        <w:rPr>
          <w:rFonts w:ascii="宋体" w:eastAsia="宋体" w:hAnsi="宋体" w:cs="宋体"/>
          <w:kern w:val="0"/>
          <w:szCs w:val="21"/>
        </w:rPr>
        <w:t>;  </w:t>
      </w:r>
    </w:p>
    <w:p w:rsidR="003E59A2" w:rsidRPr="003E59A2" w:rsidRDefault="003E59A2" w:rsidP="003E59A2">
      <w:pPr>
        <w:widowControl/>
        <w:numPr>
          <w:ilvl w:val="0"/>
          <w:numId w:val="5"/>
        </w:numPr>
        <w:spacing w:before="100" w:beforeAutospacing="1" w:after="100" w:afterAutospacing="1"/>
        <w:ind w:left="1320"/>
        <w:jc w:val="left"/>
        <w:rPr>
          <w:rFonts w:ascii="宋体" w:eastAsia="宋体" w:hAnsi="宋体" w:cs="宋体"/>
          <w:kern w:val="0"/>
          <w:szCs w:val="21"/>
        </w:rPr>
      </w:pPr>
      <w:proofErr w:type="spellStart"/>
      <w:r w:rsidRPr="003E59A2">
        <w:rPr>
          <w:rFonts w:ascii="宋体" w:eastAsia="宋体" w:hAnsi="宋体" w:cs="宋体"/>
          <w:kern w:val="0"/>
          <w:szCs w:val="21"/>
        </w:rPr>
        <w:t>const</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N=1e4+5;  </w:t>
      </w:r>
    </w:p>
    <w:p w:rsidR="003E59A2" w:rsidRPr="003E59A2" w:rsidRDefault="003E59A2" w:rsidP="003E59A2">
      <w:pPr>
        <w:widowControl/>
        <w:numPr>
          <w:ilvl w:val="0"/>
          <w:numId w:val="5"/>
        </w:numPr>
        <w:spacing w:before="100" w:beforeAutospacing="1" w:after="100" w:afterAutospacing="1"/>
        <w:ind w:left="1320"/>
        <w:jc w:val="left"/>
        <w:rPr>
          <w:rFonts w:ascii="宋体" w:eastAsia="宋体" w:hAnsi="宋体" w:cs="宋体"/>
          <w:kern w:val="0"/>
          <w:szCs w:val="21"/>
        </w:rPr>
      </w:pP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[12][N];  </w:t>
      </w:r>
    </w:p>
    <w:p w:rsidR="003E59A2" w:rsidRPr="003E59A2" w:rsidRDefault="003E59A2" w:rsidP="003E59A2">
      <w:pPr>
        <w:widowControl/>
        <w:numPr>
          <w:ilvl w:val="0"/>
          <w:numId w:val="5"/>
        </w:numPr>
        <w:spacing w:before="100" w:beforeAutospacing="1" w:after="100" w:afterAutospacing="1"/>
        <w:ind w:left="1320"/>
        <w:jc w:val="left"/>
        <w:rPr>
          <w:rFonts w:ascii="宋体" w:eastAsia="宋体" w:hAnsi="宋体" w:cs="宋体"/>
          <w:kern w:val="0"/>
          <w:szCs w:val="21"/>
        </w:rPr>
      </w:pP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f(</w:t>
      </w: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x)  </w:t>
      </w:r>
    </w:p>
    <w:p w:rsidR="003E59A2" w:rsidRPr="003E59A2" w:rsidRDefault="003E59A2" w:rsidP="003E59A2">
      <w:pPr>
        <w:widowControl/>
        <w:numPr>
          <w:ilvl w:val="0"/>
          <w:numId w:val="5"/>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lastRenderedPageBreak/>
        <w:t>{  </w:t>
      </w:r>
    </w:p>
    <w:p w:rsidR="003E59A2" w:rsidRPr="003E59A2" w:rsidRDefault="003E59A2" w:rsidP="003E59A2">
      <w:pPr>
        <w:widowControl/>
        <w:numPr>
          <w:ilvl w:val="0"/>
          <w:numId w:val="5"/>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if(x==0) return 0;  </w:t>
      </w:r>
    </w:p>
    <w:p w:rsidR="003E59A2" w:rsidRPr="003E59A2" w:rsidRDefault="003E59A2" w:rsidP="003E59A2">
      <w:pPr>
        <w:widowControl/>
        <w:numPr>
          <w:ilvl w:val="0"/>
          <w:numId w:val="5"/>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ans</w:t>
      </w:r>
      <w:proofErr w:type="spellEnd"/>
      <w:r w:rsidRPr="003E59A2">
        <w:rPr>
          <w:rFonts w:ascii="宋体" w:eastAsia="宋体" w:hAnsi="宋体" w:cs="宋体"/>
          <w:kern w:val="0"/>
          <w:szCs w:val="21"/>
        </w:rPr>
        <w:t>=f(x/10);  </w:t>
      </w:r>
    </w:p>
    <w:p w:rsidR="003E59A2" w:rsidRPr="003E59A2" w:rsidRDefault="003E59A2" w:rsidP="003E59A2">
      <w:pPr>
        <w:widowControl/>
        <w:numPr>
          <w:ilvl w:val="0"/>
          <w:numId w:val="5"/>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return </w:t>
      </w:r>
      <w:proofErr w:type="spellStart"/>
      <w:r w:rsidRPr="003E59A2">
        <w:rPr>
          <w:rFonts w:ascii="宋体" w:eastAsia="宋体" w:hAnsi="宋体" w:cs="宋体"/>
          <w:kern w:val="0"/>
          <w:szCs w:val="21"/>
        </w:rPr>
        <w:t>ans</w:t>
      </w:r>
      <w:proofErr w:type="spellEnd"/>
      <w:r w:rsidRPr="003E59A2">
        <w:rPr>
          <w:rFonts w:ascii="宋体" w:eastAsia="宋体" w:hAnsi="宋体" w:cs="宋体"/>
          <w:kern w:val="0"/>
          <w:szCs w:val="21"/>
        </w:rPr>
        <w:t>*2+(x%10);  </w:t>
      </w:r>
    </w:p>
    <w:p w:rsidR="003E59A2" w:rsidRPr="003E59A2" w:rsidRDefault="003E59A2" w:rsidP="003E59A2">
      <w:pPr>
        <w:widowControl/>
        <w:numPr>
          <w:ilvl w:val="0"/>
          <w:numId w:val="5"/>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
    <w:p w:rsidR="003E59A2" w:rsidRPr="003E59A2" w:rsidRDefault="003E59A2" w:rsidP="003E59A2">
      <w:pPr>
        <w:widowControl/>
        <w:numPr>
          <w:ilvl w:val="0"/>
          <w:numId w:val="5"/>
        </w:numPr>
        <w:spacing w:before="100" w:beforeAutospacing="1" w:after="100" w:afterAutospacing="1"/>
        <w:ind w:left="1320"/>
        <w:jc w:val="left"/>
        <w:rPr>
          <w:rFonts w:ascii="宋体" w:eastAsia="宋体" w:hAnsi="宋体" w:cs="宋体"/>
          <w:kern w:val="0"/>
          <w:szCs w:val="21"/>
        </w:rPr>
      </w:pP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all;  </w:t>
      </w:r>
    </w:p>
    <w:p w:rsidR="003E59A2" w:rsidRPr="003E59A2" w:rsidRDefault="003E59A2" w:rsidP="003E59A2">
      <w:pPr>
        <w:widowControl/>
        <w:numPr>
          <w:ilvl w:val="0"/>
          <w:numId w:val="5"/>
        </w:numPr>
        <w:spacing w:before="100" w:beforeAutospacing="1" w:after="100" w:afterAutospacing="1"/>
        <w:ind w:left="1320"/>
        <w:jc w:val="left"/>
        <w:rPr>
          <w:rFonts w:ascii="宋体" w:eastAsia="宋体" w:hAnsi="宋体" w:cs="宋体"/>
          <w:kern w:val="0"/>
          <w:szCs w:val="21"/>
        </w:rPr>
      </w:pP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a[12];  </w:t>
      </w:r>
    </w:p>
    <w:p w:rsidR="003E59A2" w:rsidRPr="003E59A2" w:rsidRDefault="003E59A2" w:rsidP="003E59A2">
      <w:pPr>
        <w:widowControl/>
        <w:numPr>
          <w:ilvl w:val="0"/>
          <w:numId w:val="5"/>
        </w:numPr>
        <w:spacing w:before="100" w:beforeAutospacing="1" w:after="100" w:afterAutospacing="1"/>
        <w:ind w:left="1320"/>
        <w:jc w:val="left"/>
        <w:rPr>
          <w:rFonts w:ascii="宋体" w:eastAsia="宋体" w:hAnsi="宋体" w:cs="宋体"/>
          <w:kern w:val="0"/>
          <w:szCs w:val="21"/>
        </w:rPr>
      </w:pP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dfs</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pos,int</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sum,bool</w:t>
      </w:r>
      <w:proofErr w:type="spellEnd"/>
      <w:r w:rsidRPr="003E59A2">
        <w:rPr>
          <w:rFonts w:ascii="宋体" w:eastAsia="宋体" w:hAnsi="宋体" w:cs="宋体"/>
          <w:kern w:val="0"/>
          <w:szCs w:val="21"/>
        </w:rPr>
        <w:t> limit)  </w:t>
      </w:r>
    </w:p>
    <w:p w:rsidR="003E59A2" w:rsidRPr="003E59A2" w:rsidRDefault="003E59A2" w:rsidP="003E59A2">
      <w:pPr>
        <w:widowControl/>
        <w:numPr>
          <w:ilvl w:val="0"/>
          <w:numId w:val="5"/>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
    <w:p w:rsidR="003E59A2" w:rsidRPr="003E59A2" w:rsidRDefault="003E59A2" w:rsidP="003E59A2">
      <w:pPr>
        <w:widowControl/>
        <w:numPr>
          <w:ilvl w:val="0"/>
          <w:numId w:val="5"/>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if(</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==-1) {return sum&lt;=all;}  </w:t>
      </w:r>
    </w:p>
    <w:p w:rsidR="003E59A2" w:rsidRPr="003E59A2" w:rsidRDefault="003E59A2" w:rsidP="003E59A2">
      <w:pPr>
        <w:widowControl/>
        <w:numPr>
          <w:ilvl w:val="0"/>
          <w:numId w:val="5"/>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if(sum&gt;all) return 0;  </w:t>
      </w:r>
    </w:p>
    <w:p w:rsidR="003E59A2" w:rsidRPr="003E59A2" w:rsidRDefault="003E59A2" w:rsidP="003E59A2">
      <w:pPr>
        <w:widowControl/>
        <w:numPr>
          <w:ilvl w:val="0"/>
          <w:numId w:val="5"/>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if(!limit &amp;&amp; dp[pos][all-sum]!=-1) return dp[pos][all-sum];  </w:t>
      </w:r>
    </w:p>
    <w:p w:rsidR="003E59A2" w:rsidRPr="003E59A2" w:rsidRDefault="003E59A2" w:rsidP="003E59A2">
      <w:pPr>
        <w:widowControl/>
        <w:numPr>
          <w:ilvl w:val="0"/>
          <w:numId w:val="5"/>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proofErr w:type="gramStart"/>
      <w:r w:rsidRPr="003E59A2">
        <w:rPr>
          <w:rFonts w:ascii="宋体" w:eastAsia="宋体" w:hAnsi="宋体" w:cs="宋体"/>
          <w:kern w:val="0"/>
          <w:szCs w:val="21"/>
        </w:rPr>
        <w:t>int</w:t>
      </w:r>
      <w:proofErr w:type="spellEnd"/>
      <w:proofErr w:type="gramEnd"/>
      <w:r w:rsidRPr="003E59A2">
        <w:rPr>
          <w:rFonts w:ascii="宋体" w:eastAsia="宋体" w:hAnsi="宋体" w:cs="宋体"/>
          <w:kern w:val="0"/>
          <w:szCs w:val="21"/>
        </w:rPr>
        <w:t> up=limit ? a[</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 : 9;  </w:t>
      </w:r>
    </w:p>
    <w:p w:rsidR="003E59A2" w:rsidRPr="003E59A2" w:rsidRDefault="003E59A2" w:rsidP="003E59A2">
      <w:pPr>
        <w:widowControl/>
        <w:numPr>
          <w:ilvl w:val="0"/>
          <w:numId w:val="5"/>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ans</w:t>
      </w:r>
      <w:proofErr w:type="spellEnd"/>
      <w:r w:rsidRPr="003E59A2">
        <w:rPr>
          <w:rFonts w:ascii="宋体" w:eastAsia="宋体" w:hAnsi="宋体" w:cs="宋体"/>
          <w:kern w:val="0"/>
          <w:szCs w:val="21"/>
        </w:rPr>
        <w:t>=0;  </w:t>
      </w:r>
    </w:p>
    <w:p w:rsidR="003E59A2" w:rsidRPr="003E59A2" w:rsidRDefault="003E59A2" w:rsidP="003E59A2">
      <w:pPr>
        <w:widowControl/>
        <w:numPr>
          <w:ilvl w:val="0"/>
          <w:numId w:val="5"/>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for(</w:t>
      </w: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i=0;i&lt;=</w:t>
      </w:r>
      <w:proofErr w:type="spellStart"/>
      <w:r w:rsidRPr="003E59A2">
        <w:rPr>
          <w:rFonts w:ascii="宋体" w:eastAsia="宋体" w:hAnsi="宋体" w:cs="宋体"/>
          <w:kern w:val="0"/>
          <w:szCs w:val="21"/>
        </w:rPr>
        <w:t>up;i</w:t>
      </w:r>
      <w:proofErr w:type="spellEnd"/>
      <w:r w:rsidRPr="003E59A2">
        <w:rPr>
          <w:rFonts w:ascii="宋体" w:eastAsia="宋体" w:hAnsi="宋体" w:cs="宋体"/>
          <w:kern w:val="0"/>
          <w:szCs w:val="21"/>
        </w:rPr>
        <w:t>++)  </w:t>
      </w:r>
    </w:p>
    <w:p w:rsidR="003E59A2" w:rsidRPr="003E59A2" w:rsidRDefault="003E59A2" w:rsidP="003E59A2">
      <w:pPr>
        <w:widowControl/>
        <w:numPr>
          <w:ilvl w:val="0"/>
          <w:numId w:val="5"/>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  </w:t>
      </w:r>
    </w:p>
    <w:p w:rsidR="003E59A2" w:rsidRPr="003E59A2" w:rsidRDefault="003E59A2" w:rsidP="003E59A2">
      <w:pPr>
        <w:widowControl/>
        <w:numPr>
          <w:ilvl w:val="0"/>
          <w:numId w:val="5"/>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ans</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dfs</w:t>
      </w:r>
      <w:proofErr w:type="spellEnd"/>
      <w:r w:rsidRPr="003E59A2">
        <w:rPr>
          <w:rFonts w:ascii="宋体" w:eastAsia="宋体" w:hAnsi="宋体" w:cs="宋体"/>
          <w:kern w:val="0"/>
          <w:szCs w:val="21"/>
        </w:rPr>
        <w:t>(pos-1,sum+i*(1&lt;&lt;</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),limit &amp;&amp; i==a[</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  </w:t>
      </w:r>
    </w:p>
    <w:p w:rsidR="003E59A2" w:rsidRPr="003E59A2" w:rsidRDefault="003E59A2" w:rsidP="003E59A2">
      <w:pPr>
        <w:widowControl/>
        <w:numPr>
          <w:ilvl w:val="0"/>
          <w:numId w:val="5"/>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  </w:t>
      </w:r>
    </w:p>
    <w:p w:rsidR="003E59A2" w:rsidRPr="003E59A2" w:rsidRDefault="003E59A2" w:rsidP="003E59A2">
      <w:pPr>
        <w:widowControl/>
        <w:numPr>
          <w:ilvl w:val="0"/>
          <w:numId w:val="5"/>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if(!limit) </w:t>
      </w: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][all-sum]=</w:t>
      </w:r>
      <w:proofErr w:type="spellStart"/>
      <w:r w:rsidRPr="003E59A2">
        <w:rPr>
          <w:rFonts w:ascii="宋体" w:eastAsia="宋体" w:hAnsi="宋体" w:cs="宋体"/>
          <w:kern w:val="0"/>
          <w:szCs w:val="21"/>
        </w:rPr>
        <w:t>ans</w:t>
      </w:r>
      <w:proofErr w:type="spellEnd"/>
      <w:r w:rsidRPr="003E59A2">
        <w:rPr>
          <w:rFonts w:ascii="宋体" w:eastAsia="宋体" w:hAnsi="宋体" w:cs="宋体"/>
          <w:kern w:val="0"/>
          <w:szCs w:val="21"/>
        </w:rPr>
        <w:t>;  </w:t>
      </w:r>
    </w:p>
    <w:p w:rsidR="003E59A2" w:rsidRPr="003E59A2" w:rsidRDefault="003E59A2" w:rsidP="003E59A2">
      <w:pPr>
        <w:widowControl/>
        <w:numPr>
          <w:ilvl w:val="0"/>
          <w:numId w:val="5"/>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return </w:t>
      </w:r>
      <w:proofErr w:type="spellStart"/>
      <w:r w:rsidRPr="003E59A2">
        <w:rPr>
          <w:rFonts w:ascii="宋体" w:eastAsia="宋体" w:hAnsi="宋体" w:cs="宋体"/>
          <w:kern w:val="0"/>
          <w:szCs w:val="21"/>
        </w:rPr>
        <w:t>ans</w:t>
      </w:r>
      <w:proofErr w:type="spellEnd"/>
      <w:r w:rsidRPr="003E59A2">
        <w:rPr>
          <w:rFonts w:ascii="宋体" w:eastAsia="宋体" w:hAnsi="宋体" w:cs="宋体"/>
          <w:kern w:val="0"/>
          <w:szCs w:val="21"/>
        </w:rPr>
        <w:t>;  </w:t>
      </w:r>
    </w:p>
    <w:p w:rsidR="003E59A2" w:rsidRPr="003E59A2" w:rsidRDefault="003E59A2" w:rsidP="003E59A2">
      <w:pPr>
        <w:widowControl/>
        <w:numPr>
          <w:ilvl w:val="0"/>
          <w:numId w:val="5"/>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
    <w:p w:rsidR="003E59A2" w:rsidRPr="003E59A2" w:rsidRDefault="003E59A2" w:rsidP="003E59A2">
      <w:pPr>
        <w:widowControl/>
        <w:numPr>
          <w:ilvl w:val="0"/>
          <w:numId w:val="5"/>
        </w:numPr>
        <w:spacing w:before="100" w:beforeAutospacing="1" w:after="100" w:afterAutospacing="1"/>
        <w:ind w:left="1320"/>
        <w:jc w:val="left"/>
        <w:rPr>
          <w:rFonts w:ascii="宋体" w:eastAsia="宋体" w:hAnsi="宋体" w:cs="宋体"/>
          <w:kern w:val="0"/>
          <w:szCs w:val="21"/>
        </w:rPr>
      </w:pP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solve(</w:t>
      </w: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x)  </w:t>
      </w:r>
    </w:p>
    <w:p w:rsidR="003E59A2" w:rsidRPr="003E59A2" w:rsidRDefault="003E59A2" w:rsidP="003E59A2">
      <w:pPr>
        <w:widowControl/>
        <w:numPr>
          <w:ilvl w:val="0"/>
          <w:numId w:val="5"/>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
    <w:p w:rsidR="003E59A2" w:rsidRPr="003E59A2" w:rsidRDefault="003E59A2" w:rsidP="003E59A2">
      <w:pPr>
        <w:widowControl/>
        <w:numPr>
          <w:ilvl w:val="0"/>
          <w:numId w:val="5"/>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=0;  </w:t>
      </w:r>
    </w:p>
    <w:p w:rsidR="003E59A2" w:rsidRPr="003E59A2" w:rsidRDefault="003E59A2" w:rsidP="003E59A2">
      <w:pPr>
        <w:widowControl/>
        <w:numPr>
          <w:ilvl w:val="0"/>
          <w:numId w:val="5"/>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while(x)  </w:t>
      </w:r>
    </w:p>
    <w:p w:rsidR="003E59A2" w:rsidRPr="003E59A2" w:rsidRDefault="003E59A2" w:rsidP="003E59A2">
      <w:pPr>
        <w:widowControl/>
        <w:numPr>
          <w:ilvl w:val="0"/>
          <w:numId w:val="5"/>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  </w:t>
      </w:r>
    </w:p>
    <w:p w:rsidR="003E59A2" w:rsidRPr="003E59A2" w:rsidRDefault="003E59A2" w:rsidP="003E59A2">
      <w:pPr>
        <w:widowControl/>
        <w:numPr>
          <w:ilvl w:val="0"/>
          <w:numId w:val="5"/>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a[</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++]=x%10;  </w:t>
      </w:r>
    </w:p>
    <w:p w:rsidR="003E59A2" w:rsidRPr="003E59A2" w:rsidRDefault="003E59A2" w:rsidP="003E59A2">
      <w:pPr>
        <w:widowControl/>
        <w:numPr>
          <w:ilvl w:val="0"/>
          <w:numId w:val="5"/>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x/=10;  </w:t>
      </w:r>
    </w:p>
    <w:p w:rsidR="003E59A2" w:rsidRPr="003E59A2" w:rsidRDefault="003E59A2" w:rsidP="003E59A2">
      <w:pPr>
        <w:widowControl/>
        <w:numPr>
          <w:ilvl w:val="0"/>
          <w:numId w:val="5"/>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  </w:t>
      </w:r>
    </w:p>
    <w:p w:rsidR="003E59A2" w:rsidRPr="003E59A2" w:rsidRDefault="003E59A2" w:rsidP="003E59A2">
      <w:pPr>
        <w:widowControl/>
        <w:numPr>
          <w:ilvl w:val="0"/>
          <w:numId w:val="5"/>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return </w:t>
      </w:r>
      <w:proofErr w:type="spellStart"/>
      <w:r w:rsidRPr="003E59A2">
        <w:rPr>
          <w:rFonts w:ascii="宋体" w:eastAsia="宋体" w:hAnsi="宋体" w:cs="宋体"/>
          <w:kern w:val="0"/>
          <w:szCs w:val="21"/>
        </w:rPr>
        <w:t>dfs</w:t>
      </w:r>
      <w:proofErr w:type="spellEnd"/>
      <w:r w:rsidRPr="003E59A2">
        <w:rPr>
          <w:rFonts w:ascii="宋体" w:eastAsia="宋体" w:hAnsi="宋体" w:cs="宋体"/>
          <w:kern w:val="0"/>
          <w:szCs w:val="21"/>
        </w:rPr>
        <w:t>(pos-1,0,true);  </w:t>
      </w:r>
    </w:p>
    <w:p w:rsidR="003E59A2" w:rsidRPr="003E59A2" w:rsidRDefault="003E59A2" w:rsidP="003E59A2">
      <w:pPr>
        <w:widowControl/>
        <w:numPr>
          <w:ilvl w:val="0"/>
          <w:numId w:val="5"/>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
    <w:p w:rsidR="003E59A2" w:rsidRPr="003E59A2" w:rsidRDefault="003E59A2" w:rsidP="003E59A2">
      <w:pPr>
        <w:widowControl/>
        <w:numPr>
          <w:ilvl w:val="0"/>
          <w:numId w:val="5"/>
        </w:numPr>
        <w:spacing w:before="100" w:beforeAutospacing="1" w:after="100" w:afterAutospacing="1"/>
        <w:ind w:left="1320"/>
        <w:jc w:val="left"/>
        <w:rPr>
          <w:rFonts w:ascii="宋体" w:eastAsia="宋体" w:hAnsi="宋体" w:cs="宋体"/>
          <w:kern w:val="0"/>
          <w:szCs w:val="21"/>
        </w:rPr>
      </w:pP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main()  </w:t>
      </w:r>
    </w:p>
    <w:p w:rsidR="003E59A2" w:rsidRPr="003E59A2" w:rsidRDefault="003E59A2" w:rsidP="003E59A2">
      <w:pPr>
        <w:widowControl/>
        <w:numPr>
          <w:ilvl w:val="0"/>
          <w:numId w:val="5"/>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
    <w:p w:rsidR="003E59A2" w:rsidRPr="003E59A2" w:rsidRDefault="003E59A2" w:rsidP="003E59A2">
      <w:pPr>
        <w:widowControl/>
        <w:numPr>
          <w:ilvl w:val="0"/>
          <w:numId w:val="5"/>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a,ri</w:t>
      </w:r>
      <w:proofErr w:type="spellEnd"/>
      <w:r w:rsidRPr="003E59A2">
        <w:rPr>
          <w:rFonts w:ascii="宋体" w:eastAsia="宋体" w:hAnsi="宋体" w:cs="宋体"/>
          <w:kern w:val="0"/>
          <w:szCs w:val="21"/>
        </w:rPr>
        <w:t>;  </w:t>
      </w:r>
    </w:p>
    <w:p w:rsidR="003E59A2" w:rsidRPr="003E59A2" w:rsidRDefault="003E59A2" w:rsidP="003E59A2">
      <w:pPr>
        <w:widowControl/>
        <w:numPr>
          <w:ilvl w:val="0"/>
          <w:numId w:val="5"/>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T_T;  </w:t>
      </w:r>
    </w:p>
    <w:p w:rsidR="003E59A2" w:rsidRPr="003E59A2" w:rsidRDefault="003E59A2" w:rsidP="003E59A2">
      <w:pPr>
        <w:widowControl/>
        <w:numPr>
          <w:ilvl w:val="0"/>
          <w:numId w:val="5"/>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kase</w:t>
      </w:r>
      <w:proofErr w:type="spellEnd"/>
      <w:r w:rsidRPr="003E59A2">
        <w:rPr>
          <w:rFonts w:ascii="宋体" w:eastAsia="宋体" w:hAnsi="宋体" w:cs="宋体"/>
          <w:kern w:val="0"/>
          <w:szCs w:val="21"/>
        </w:rPr>
        <w:t>=1;  </w:t>
      </w:r>
    </w:p>
    <w:p w:rsidR="003E59A2" w:rsidRPr="003E59A2" w:rsidRDefault="003E59A2" w:rsidP="003E59A2">
      <w:pPr>
        <w:widowControl/>
        <w:numPr>
          <w:ilvl w:val="0"/>
          <w:numId w:val="5"/>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scanf</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d",&amp;T_T</w:t>
      </w:r>
      <w:proofErr w:type="spellEnd"/>
      <w:r w:rsidRPr="003E59A2">
        <w:rPr>
          <w:rFonts w:ascii="宋体" w:eastAsia="宋体" w:hAnsi="宋体" w:cs="宋体"/>
          <w:kern w:val="0"/>
          <w:szCs w:val="21"/>
        </w:rPr>
        <w:t>);  </w:t>
      </w:r>
    </w:p>
    <w:p w:rsidR="003E59A2" w:rsidRPr="003E59A2" w:rsidRDefault="003E59A2" w:rsidP="003E59A2">
      <w:pPr>
        <w:widowControl/>
        <w:numPr>
          <w:ilvl w:val="0"/>
          <w:numId w:val="5"/>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memset</w:t>
      </w:r>
      <w:proofErr w:type="spellEnd"/>
      <w:r w:rsidRPr="003E59A2">
        <w:rPr>
          <w:rFonts w:ascii="宋体" w:eastAsia="宋体" w:hAnsi="宋体" w:cs="宋体"/>
          <w:kern w:val="0"/>
          <w:szCs w:val="21"/>
        </w:rPr>
        <w:t>(dp,-1,sizeof </w:t>
      </w: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  </w:t>
      </w:r>
    </w:p>
    <w:p w:rsidR="003E59A2" w:rsidRPr="003E59A2" w:rsidRDefault="003E59A2" w:rsidP="003E59A2">
      <w:pPr>
        <w:widowControl/>
        <w:numPr>
          <w:ilvl w:val="0"/>
          <w:numId w:val="5"/>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while(T_T--)  </w:t>
      </w:r>
    </w:p>
    <w:p w:rsidR="003E59A2" w:rsidRPr="003E59A2" w:rsidRDefault="003E59A2" w:rsidP="003E59A2">
      <w:pPr>
        <w:widowControl/>
        <w:numPr>
          <w:ilvl w:val="0"/>
          <w:numId w:val="5"/>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  </w:t>
      </w:r>
    </w:p>
    <w:p w:rsidR="003E59A2" w:rsidRPr="003E59A2" w:rsidRDefault="003E59A2" w:rsidP="003E59A2">
      <w:pPr>
        <w:widowControl/>
        <w:numPr>
          <w:ilvl w:val="0"/>
          <w:numId w:val="5"/>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scanf</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d%d</w:t>
      </w:r>
      <w:proofErr w:type="spellEnd"/>
      <w:r w:rsidRPr="003E59A2">
        <w:rPr>
          <w:rFonts w:ascii="宋体" w:eastAsia="宋体" w:hAnsi="宋体" w:cs="宋体"/>
          <w:kern w:val="0"/>
          <w:szCs w:val="21"/>
        </w:rPr>
        <w:t>",&amp;a,&amp;</w:t>
      </w:r>
      <w:proofErr w:type="spellStart"/>
      <w:r w:rsidRPr="003E59A2">
        <w:rPr>
          <w:rFonts w:ascii="宋体" w:eastAsia="宋体" w:hAnsi="宋体" w:cs="宋体"/>
          <w:kern w:val="0"/>
          <w:szCs w:val="21"/>
        </w:rPr>
        <w:t>ri</w:t>
      </w:r>
      <w:proofErr w:type="spellEnd"/>
      <w:r w:rsidRPr="003E59A2">
        <w:rPr>
          <w:rFonts w:ascii="宋体" w:eastAsia="宋体" w:hAnsi="宋体" w:cs="宋体"/>
          <w:kern w:val="0"/>
          <w:szCs w:val="21"/>
        </w:rPr>
        <w:t>);  </w:t>
      </w:r>
    </w:p>
    <w:p w:rsidR="003E59A2" w:rsidRPr="003E59A2" w:rsidRDefault="003E59A2" w:rsidP="003E59A2">
      <w:pPr>
        <w:widowControl/>
        <w:numPr>
          <w:ilvl w:val="0"/>
          <w:numId w:val="5"/>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all=f(a);  </w:t>
      </w:r>
    </w:p>
    <w:p w:rsidR="003E59A2" w:rsidRPr="003E59A2" w:rsidRDefault="003E59A2" w:rsidP="003E59A2">
      <w:pPr>
        <w:widowControl/>
        <w:numPr>
          <w:ilvl w:val="0"/>
          <w:numId w:val="5"/>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lastRenderedPageBreak/>
        <w:t>        </w:t>
      </w:r>
      <w:proofErr w:type="spellStart"/>
      <w:r w:rsidRPr="003E59A2">
        <w:rPr>
          <w:rFonts w:ascii="宋体" w:eastAsia="宋体" w:hAnsi="宋体" w:cs="宋体"/>
          <w:kern w:val="0"/>
          <w:szCs w:val="21"/>
        </w:rPr>
        <w:t>printf</w:t>
      </w:r>
      <w:proofErr w:type="spellEnd"/>
      <w:r w:rsidRPr="003E59A2">
        <w:rPr>
          <w:rFonts w:ascii="宋体" w:eastAsia="宋体" w:hAnsi="宋体" w:cs="宋体"/>
          <w:kern w:val="0"/>
          <w:szCs w:val="21"/>
        </w:rPr>
        <w:t>("Case #%d: %d\n",</w:t>
      </w:r>
      <w:proofErr w:type="spellStart"/>
      <w:r w:rsidRPr="003E59A2">
        <w:rPr>
          <w:rFonts w:ascii="宋体" w:eastAsia="宋体" w:hAnsi="宋体" w:cs="宋体"/>
          <w:kern w:val="0"/>
          <w:szCs w:val="21"/>
        </w:rPr>
        <w:t>kase</w:t>
      </w:r>
      <w:proofErr w:type="spellEnd"/>
      <w:r w:rsidRPr="003E59A2">
        <w:rPr>
          <w:rFonts w:ascii="宋体" w:eastAsia="宋体" w:hAnsi="宋体" w:cs="宋体"/>
          <w:kern w:val="0"/>
          <w:szCs w:val="21"/>
        </w:rPr>
        <w:t>++,solve(</w:t>
      </w:r>
      <w:proofErr w:type="spellStart"/>
      <w:r w:rsidRPr="003E59A2">
        <w:rPr>
          <w:rFonts w:ascii="宋体" w:eastAsia="宋体" w:hAnsi="宋体" w:cs="宋体"/>
          <w:kern w:val="0"/>
          <w:szCs w:val="21"/>
        </w:rPr>
        <w:t>ri</w:t>
      </w:r>
      <w:proofErr w:type="spellEnd"/>
      <w:r w:rsidRPr="003E59A2">
        <w:rPr>
          <w:rFonts w:ascii="宋体" w:eastAsia="宋体" w:hAnsi="宋体" w:cs="宋体"/>
          <w:kern w:val="0"/>
          <w:szCs w:val="21"/>
        </w:rPr>
        <w:t>));  </w:t>
      </w:r>
    </w:p>
    <w:p w:rsidR="003E59A2" w:rsidRPr="003E59A2" w:rsidRDefault="003E59A2" w:rsidP="003E59A2">
      <w:pPr>
        <w:widowControl/>
        <w:numPr>
          <w:ilvl w:val="0"/>
          <w:numId w:val="5"/>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  </w:t>
      </w:r>
    </w:p>
    <w:p w:rsidR="003E59A2" w:rsidRPr="003E59A2" w:rsidRDefault="003E59A2" w:rsidP="003E59A2">
      <w:pPr>
        <w:widowControl/>
        <w:numPr>
          <w:ilvl w:val="0"/>
          <w:numId w:val="5"/>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return 0;  </w:t>
      </w:r>
    </w:p>
    <w:p w:rsidR="003E59A2" w:rsidRPr="003E59A2" w:rsidRDefault="003E59A2" w:rsidP="003E59A2">
      <w:pPr>
        <w:widowControl/>
        <w:numPr>
          <w:ilvl w:val="0"/>
          <w:numId w:val="5"/>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
    <w:p w:rsidR="003E59A2" w:rsidRPr="003E59A2" w:rsidRDefault="003E59A2" w:rsidP="003E59A2">
      <w:pPr>
        <w:widowControl/>
        <w:jc w:val="left"/>
        <w:rPr>
          <w:rFonts w:ascii="宋体" w:eastAsia="宋体" w:hAnsi="宋体" w:cs="宋体"/>
          <w:kern w:val="0"/>
          <w:szCs w:val="21"/>
        </w:rPr>
      </w:pPr>
      <w:r w:rsidRPr="003E59A2">
        <w:rPr>
          <w:rFonts w:ascii="宋体" w:eastAsia="宋体" w:hAnsi="宋体" w:cs="宋体"/>
          <w:kern w:val="0"/>
          <w:szCs w:val="21"/>
        </w:rPr>
        <w:br/>
      </w:r>
      <w:del w:id="4" w:author="Unknown">
        <w:r w:rsidRPr="003E59A2">
          <w:rPr>
            <w:rFonts w:ascii="宋体" w:eastAsia="宋体" w:hAnsi="宋体" w:cs="宋体"/>
            <w:kern w:val="0"/>
            <w:szCs w:val="21"/>
          </w:rPr>
          <w:delText>减法的艺术！！！</w:delText>
        </w:r>
      </w:del>
    </w:p>
    <w:p w:rsidR="003E59A2" w:rsidRPr="003E59A2" w:rsidRDefault="003E59A2" w:rsidP="003E59A2">
      <w:pPr>
        <w:widowControl/>
        <w:jc w:val="left"/>
        <w:rPr>
          <w:rFonts w:ascii="宋体" w:eastAsia="宋体" w:hAnsi="宋体" w:cs="宋体"/>
          <w:kern w:val="0"/>
          <w:szCs w:val="21"/>
        </w:rPr>
      </w:pPr>
    </w:p>
    <w:p w:rsidR="003E59A2" w:rsidRPr="003E59A2" w:rsidRDefault="003E59A2" w:rsidP="003E59A2">
      <w:pPr>
        <w:widowControl/>
        <w:jc w:val="left"/>
        <w:rPr>
          <w:rFonts w:ascii="宋体" w:eastAsia="宋体" w:hAnsi="宋体" w:cs="宋体"/>
          <w:kern w:val="0"/>
          <w:szCs w:val="21"/>
        </w:rPr>
      </w:pPr>
      <w:r w:rsidRPr="003E59A2">
        <w:rPr>
          <w:rFonts w:ascii="宋体" w:eastAsia="宋体" w:hAnsi="宋体" w:cs="宋体"/>
          <w:kern w:val="0"/>
          <w:szCs w:val="21"/>
        </w:rPr>
        <w:t xml:space="preserve">例题 </w:t>
      </w:r>
      <w:hyperlink r:id="rId19" w:tgtFrame="_blank" w:history="1">
        <w:r w:rsidRPr="003E59A2">
          <w:rPr>
            <w:rFonts w:ascii="宋体" w:eastAsia="宋体" w:hAnsi="宋体" w:cs="宋体"/>
            <w:b/>
            <w:bCs/>
            <w:color w:val="0000FF"/>
            <w:kern w:val="0"/>
            <w:szCs w:val="21"/>
            <w:u w:val="single"/>
          </w:rPr>
          <w:t>POJ 3252</w:t>
        </w:r>
      </w:hyperlink>
    </w:p>
    <w:p w:rsidR="003E59A2" w:rsidRPr="003E59A2" w:rsidRDefault="003E59A2" w:rsidP="003E59A2">
      <w:pPr>
        <w:widowControl/>
        <w:jc w:val="left"/>
        <w:rPr>
          <w:rFonts w:ascii="宋体" w:eastAsia="宋体" w:hAnsi="宋体" w:cs="宋体"/>
          <w:kern w:val="0"/>
          <w:szCs w:val="21"/>
        </w:rPr>
      </w:pPr>
      <w:r w:rsidRPr="003E59A2">
        <w:rPr>
          <w:rFonts w:ascii="宋体" w:eastAsia="宋体" w:hAnsi="宋体" w:cs="宋体"/>
          <w:kern w:val="0"/>
          <w:szCs w:val="21"/>
        </w:rPr>
        <w:t>这题的约束就是</w:t>
      </w:r>
      <w:proofErr w:type="gramStart"/>
      <w:r w:rsidRPr="003E59A2">
        <w:rPr>
          <w:rFonts w:ascii="宋体" w:eastAsia="宋体" w:hAnsi="宋体" w:cs="宋体"/>
          <w:kern w:val="0"/>
          <w:szCs w:val="21"/>
        </w:rPr>
        <w:t>一</w:t>
      </w:r>
      <w:proofErr w:type="gramEnd"/>
      <w:r w:rsidRPr="003E59A2">
        <w:rPr>
          <w:rFonts w:ascii="宋体" w:eastAsia="宋体" w:hAnsi="宋体" w:cs="宋体"/>
          <w:kern w:val="0"/>
          <w:szCs w:val="21"/>
        </w:rPr>
        <w:t>个数的二进制中0的数量要不能少于1的数量，通过上一题，这</w:t>
      </w:r>
      <w:proofErr w:type="gramStart"/>
      <w:r w:rsidRPr="003E59A2">
        <w:rPr>
          <w:rFonts w:ascii="宋体" w:eastAsia="宋体" w:hAnsi="宋体" w:cs="宋体"/>
          <w:kern w:val="0"/>
          <w:szCs w:val="21"/>
        </w:rPr>
        <w:t>题状态</w:t>
      </w:r>
      <w:proofErr w:type="gramEnd"/>
      <w:r w:rsidRPr="003E59A2">
        <w:rPr>
          <w:rFonts w:ascii="宋体" w:eastAsia="宋体" w:hAnsi="宋体" w:cs="宋体"/>
          <w:kern w:val="0"/>
          <w:szCs w:val="21"/>
        </w:rPr>
        <w:t>就很简单了，</w:t>
      </w: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num</w:t>
      </w:r>
      <w:proofErr w:type="spellEnd"/>
      <w:r w:rsidRPr="003E59A2">
        <w:rPr>
          <w:rFonts w:ascii="宋体" w:eastAsia="宋体" w:hAnsi="宋体" w:cs="宋体"/>
          <w:kern w:val="0"/>
          <w:szCs w:val="21"/>
        </w:rPr>
        <w:t>],到当前数位pos,0的数量减去1的数量不少于</w:t>
      </w:r>
      <w:proofErr w:type="spellStart"/>
      <w:r w:rsidRPr="003E59A2">
        <w:rPr>
          <w:rFonts w:ascii="宋体" w:eastAsia="宋体" w:hAnsi="宋体" w:cs="宋体"/>
          <w:kern w:val="0"/>
          <w:szCs w:val="21"/>
        </w:rPr>
        <w:t>num</w:t>
      </w:r>
      <w:proofErr w:type="spellEnd"/>
      <w:r w:rsidRPr="003E59A2">
        <w:rPr>
          <w:rFonts w:ascii="宋体" w:eastAsia="宋体" w:hAnsi="宋体" w:cs="宋体"/>
          <w:kern w:val="0"/>
          <w:szCs w:val="21"/>
        </w:rPr>
        <w:t>的方案数，一个简单的问题，中间某个</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位上</w:t>
      </w:r>
      <w:proofErr w:type="spellStart"/>
      <w:r w:rsidRPr="003E59A2">
        <w:rPr>
          <w:rFonts w:ascii="宋体" w:eastAsia="宋体" w:hAnsi="宋体" w:cs="宋体"/>
          <w:kern w:val="0"/>
          <w:szCs w:val="21"/>
        </w:rPr>
        <w:t>num</w:t>
      </w:r>
      <w:proofErr w:type="spellEnd"/>
      <w:r w:rsidRPr="003E59A2">
        <w:rPr>
          <w:rFonts w:ascii="宋体" w:eastAsia="宋体" w:hAnsi="宋体" w:cs="宋体"/>
          <w:kern w:val="0"/>
          <w:szCs w:val="21"/>
        </w:rPr>
        <w:t>可能为负数(这不一定是非法的，因为我还没枚举完嘛，只要最终的</w:t>
      </w:r>
      <w:proofErr w:type="spellStart"/>
      <w:r w:rsidRPr="003E59A2">
        <w:rPr>
          <w:rFonts w:ascii="宋体" w:eastAsia="宋体" w:hAnsi="宋体" w:cs="宋体"/>
          <w:kern w:val="0"/>
          <w:szCs w:val="21"/>
        </w:rPr>
        <w:t>num</w:t>
      </w:r>
      <w:proofErr w:type="spellEnd"/>
      <w:r w:rsidRPr="003E59A2">
        <w:rPr>
          <w:rFonts w:ascii="宋体" w:eastAsia="宋体" w:hAnsi="宋体" w:cs="宋体"/>
          <w:kern w:val="0"/>
          <w:szCs w:val="21"/>
        </w:rPr>
        <w:t>&gt;=0才能判合法，中途某个</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就不一定了)，这里比较好处理，Hash嘛，最小就-32吧(好像),直接加上32，把32当0用。这题主要是要想讲一下lead的用法，显然我要统计0的数量，</w:t>
      </w:r>
      <w:proofErr w:type="gramStart"/>
      <w:r w:rsidRPr="003E59A2">
        <w:rPr>
          <w:rFonts w:ascii="宋体" w:eastAsia="宋体" w:hAnsi="宋体" w:cs="宋体"/>
          <w:kern w:val="0"/>
          <w:szCs w:val="21"/>
        </w:rPr>
        <w:t>前导零是有</w:t>
      </w:r>
      <w:proofErr w:type="gramEnd"/>
      <w:r w:rsidRPr="003E59A2">
        <w:rPr>
          <w:rFonts w:ascii="宋体" w:eastAsia="宋体" w:hAnsi="宋体" w:cs="宋体"/>
          <w:kern w:val="0"/>
          <w:szCs w:val="21"/>
        </w:rPr>
        <w:t>影响的。至于!</w:t>
      </w:r>
      <w:proofErr w:type="gramStart"/>
      <w:r w:rsidRPr="003E59A2">
        <w:rPr>
          <w:rFonts w:ascii="宋体" w:eastAsia="宋体" w:hAnsi="宋体" w:cs="宋体"/>
          <w:kern w:val="0"/>
          <w:szCs w:val="21"/>
        </w:rPr>
        <w:t>lead</w:t>
      </w:r>
      <w:proofErr w:type="gramEnd"/>
      <w:r w:rsidRPr="003E59A2">
        <w:rPr>
          <w:rFonts w:ascii="宋体" w:eastAsia="宋体" w:hAnsi="宋体" w:cs="宋体"/>
          <w:kern w:val="0"/>
          <w:szCs w:val="21"/>
        </w:rPr>
        <w:t>&amp;&amp;!limit才能</w:t>
      </w: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，都是类似的，自己慢慢体会吧。</w:t>
      </w:r>
    </w:p>
    <w:p w:rsidR="003E59A2" w:rsidRPr="003E59A2" w:rsidRDefault="003E59A2" w:rsidP="003E59A2">
      <w:pPr>
        <w:widowControl/>
        <w:jc w:val="left"/>
        <w:rPr>
          <w:rFonts w:ascii="宋体" w:eastAsia="宋体" w:hAnsi="宋体" w:cs="宋体"/>
          <w:kern w:val="0"/>
          <w:szCs w:val="21"/>
        </w:rPr>
      </w:pPr>
      <w:r w:rsidRPr="003E59A2">
        <w:rPr>
          <w:rFonts w:ascii="宋体" w:eastAsia="宋体" w:hAnsi="宋体" w:cs="宋体"/>
          <w:b/>
          <w:bCs/>
          <w:kern w:val="0"/>
          <w:szCs w:val="21"/>
        </w:rPr>
        <w:t>[</w:t>
      </w:r>
      <w:proofErr w:type="spellStart"/>
      <w:proofErr w:type="gramStart"/>
      <w:r w:rsidRPr="003E59A2">
        <w:rPr>
          <w:rFonts w:ascii="宋体" w:eastAsia="宋体" w:hAnsi="宋体" w:cs="宋体"/>
          <w:b/>
          <w:bCs/>
          <w:kern w:val="0"/>
          <w:szCs w:val="21"/>
        </w:rPr>
        <w:t>cpp</w:t>
      </w:r>
      <w:proofErr w:type="spellEnd"/>
      <w:proofErr w:type="gramEnd"/>
      <w:r w:rsidRPr="003E59A2">
        <w:rPr>
          <w:rFonts w:ascii="宋体" w:eastAsia="宋体" w:hAnsi="宋体" w:cs="宋体"/>
          <w:b/>
          <w:bCs/>
          <w:kern w:val="0"/>
          <w:szCs w:val="21"/>
        </w:rPr>
        <w:t>]</w:t>
      </w:r>
      <w:r w:rsidRPr="003E59A2">
        <w:rPr>
          <w:rFonts w:ascii="宋体" w:eastAsia="宋体" w:hAnsi="宋体" w:cs="宋体"/>
          <w:kern w:val="0"/>
          <w:szCs w:val="21"/>
        </w:rPr>
        <w:t xml:space="preserve"> </w:t>
      </w:r>
      <w:hyperlink r:id="rId20" w:tooltip="view plain" w:history="1">
        <w:r w:rsidRPr="003E59A2">
          <w:rPr>
            <w:rFonts w:ascii="宋体" w:eastAsia="宋体" w:hAnsi="宋体" w:cs="宋体"/>
            <w:color w:val="0000FF"/>
            <w:kern w:val="0"/>
            <w:szCs w:val="21"/>
            <w:u w:val="single"/>
          </w:rPr>
          <w:t>view plain</w:t>
        </w:r>
      </w:hyperlink>
      <w:r w:rsidRPr="003E59A2">
        <w:rPr>
          <w:rFonts w:ascii="宋体" w:eastAsia="宋体" w:hAnsi="宋体" w:cs="宋体"/>
          <w:kern w:val="0"/>
          <w:szCs w:val="21"/>
        </w:rPr>
        <w:t xml:space="preserve"> </w:t>
      </w:r>
      <w:hyperlink r:id="rId21" w:tooltip="copy" w:history="1">
        <w:r w:rsidRPr="003E59A2">
          <w:rPr>
            <w:rFonts w:ascii="宋体" w:eastAsia="宋体" w:hAnsi="宋体" w:cs="宋体"/>
            <w:color w:val="0000FF"/>
            <w:kern w:val="0"/>
            <w:szCs w:val="21"/>
            <w:u w:val="single"/>
          </w:rPr>
          <w:t>copy</w:t>
        </w:r>
      </w:hyperlink>
    </w:p>
    <w:p w:rsidR="003E59A2" w:rsidRPr="003E59A2" w:rsidRDefault="003E59A2" w:rsidP="003E59A2">
      <w:pPr>
        <w:widowControl/>
        <w:numPr>
          <w:ilvl w:val="0"/>
          <w:numId w:val="6"/>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#pragma comment(linker, "/STACK:10240000,10240000")  </w:t>
      </w:r>
    </w:p>
    <w:p w:rsidR="003E59A2" w:rsidRPr="003E59A2" w:rsidRDefault="003E59A2" w:rsidP="003E59A2">
      <w:pPr>
        <w:widowControl/>
        <w:numPr>
          <w:ilvl w:val="0"/>
          <w:numId w:val="6"/>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#include&lt;</w:t>
      </w:r>
      <w:proofErr w:type="spellStart"/>
      <w:r w:rsidRPr="003E59A2">
        <w:rPr>
          <w:rFonts w:ascii="宋体" w:eastAsia="宋体" w:hAnsi="宋体" w:cs="宋体"/>
          <w:kern w:val="0"/>
          <w:szCs w:val="21"/>
        </w:rPr>
        <w:t>iostream</w:t>
      </w:r>
      <w:proofErr w:type="spellEnd"/>
      <w:r w:rsidRPr="003E59A2">
        <w:rPr>
          <w:rFonts w:ascii="宋体" w:eastAsia="宋体" w:hAnsi="宋体" w:cs="宋体"/>
          <w:kern w:val="0"/>
          <w:szCs w:val="21"/>
        </w:rPr>
        <w:t>&gt;  </w:t>
      </w:r>
    </w:p>
    <w:p w:rsidR="003E59A2" w:rsidRPr="003E59A2" w:rsidRDefault="003E59A2" w:rsidP="003E59A2">
      <w:pPr>
        <w:widowControl/>
        <w:numPr>
          <w:ilvl w:val="0"/>
          <w:numId w:val="6"/>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#include&lt;</w:t>
      </w:r>
      <w:proofErr w:type="spellStart"/>
      <w:r w:rsidRPr="003E59A2">
        <w:rPr>
          <w:rFonts w:ascii="宋体" w:eastAsia="宋体" w:hAnsi="宋体" w:cs="宋体"/>
          <w:kern w:val="0"/>
          <w:szCs w:val="21"/>
        </w:rPr>
        <w:t>cstdio</w:t>
      </w:r>
      <w:proofErr w:type="spellEnd"/>
      <w:r w:rsidRPr="003E59A2">
        <w:rPr>
          <w:rFonts w:ascii="宋体" w:eastAsia="宋体" w:hAnsi="宋体" w:cs="宋体"/>
          <w:kern w:val="0"/>
          <w:szCs w:val="21"/>
        </w:rPr>
        <w:t>&gt;  </w:t>
      </w:r>
    </w:p>
    <w:p w:rsidR="003E59A2" w:rsidRPr="003E59A2" w:rsidRDefault="003E59A2" w:rsidP="003E59A2">
      <w:pPr>
        <w:widowControl/>
        <w:numPr>
          <w:ilvl w:val="0"/>
          <w:numId w:val="6"/>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#include&lt;</w:t>
      </w:r>
      <w:proofErr w:type="spellStart"/>
      <w:r w:rsidRPr="003E59A2">
        <w:rPr>
          <w:rFonts w:ascii="宋体" w:eastAsia="宋体" w:hAnsi="宋体" w:cs="宋体"/>
          <w:kern w:val="0"/>
          <w:szCs w:val="21"/>
        </w:rPr>
        <w:t>cstring</w:t>
      </w:r>
      <w:proofErr w:type="spellEnd"/>
      <w:r w:rsidRPr="003E59A2">
        <w:rPr>
          <w:rFonts w:ascii="宋体" w:eastAsia="宋体" w:hAnsi="宋体" w:cs="宋体"/>
          <w:kern w:val="0"/>
          <w:szCs w:val="21"/>
        </w:rPr>
        <w:t>&gt;  </w:t>
      </w:r>
    </w:p>
    <w:p w:rsidR="003E59A2" w:rsidRPr="003E59A2" w:rsidRDefault="003E59A2" w:rsidP="003E59A2">
      <w:pPr>
        <w:widowControl/>
        <w:numPr>
          <w:ilvl w:val="0"/>
          <w:numId w:val="6"/>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#include&lt;string&gt;  </w:t>
      </w:r>
    </w:p>
    <w:p w:rsidR="003E59A2" w:rsidRPr="003E59A2" w:rsidRDefault="003E59A2" w:rsidP="003E59A2">
      <w:pPr>
        <w:widowControl/>
        <w:numPr>
          <w:ilvl w:val="0"/>
          <w:numId w:val="6"/>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#include&lt;queue&gt;  </w:t>
      </w:r>
    </w:p>
    <w:p w:rsidR="003E59A2" w:rsidRPr="003E59A2" w:rsidRDefault="003E59A2" w:rsidP="003E59A2">
      <w:pPr>
        <w:widowControl/>
        <w:numPr>
          <w:ilvl w:val="0"/>
          <w:numId w:val="6"/>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#include&lt;set&gt;  </w:t>
      </w:r>
    </w:p>
    <w:p w:rsidR="003E59A2" w:rsidRPr="003E59A2" w:rsidRDefault="003E59A2" w:rsidP="003E59A2">
      <w:pPr>
        <w:widowControl/>
        <w:numPr>
          <w:ilvl w:val="0"/>
          <w:numId w:val="6"/>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#include&lt;vector&gt;  </w:t>
      </w:r>
    </w:p>
    <w:p w:rsidR="003E59A2" w:rsidRPr="003E59A2" w:rsidRDefault="003E59A2" w:rsidP="003E59A2">
      <w:pPr>
        <w:widowControl/>
        <w:numPr>
          <w:ilvl w:val="0"/>
          <w:numId w:val="6"/>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#include&lt;map&gt;  </w:t>
      </w:r>
    </w:p>
    <w:p w:rsidR="003E59A2" w:rsidRPr="003E59A2" w:rsidRDefault="003E59A2" w:rsidP="003E59A2">
      <w:pPr>
        <w:widowControl/>
        <w:numPr>
          <w:ilvl w:val="0"/>
          <w:numId w:val="6"/>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#include&lt;stack&gt;  </w:t>
      </w:r>
    </w:p>
    <w:p w:rsidR="003E59A2" w:rsidRPr="003E59A2" w:rsidRDefault="003E59A2" w:rsidP="003E59A2">
      <w:pPr>
        <w:widowControl/>
        <w:numPr>
          <w:ilvl w:val="0"/>
          <w:numId w:val="6"/>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#include&lt;</w:t>
      </w:r>
      <w:proofErr w:type="spellStart"/>
      <w:r w:rsidRPr="003E59A2">
        <w:rPr>
          <w:rFonts w:ascii="宋体" w:eastAsia="宋体" w:hAnsi="宋体" w:cs="宋体"/>
          <w:kern w:val="0"/>
          <w:szCs w:val="21"/>
        </w:rPr>
        <w:t>cmath</w:t>
      </w:r>
      <w:proofErr w:type="spellEnd"/>
      <w:r w:rsidRPr="003E59A2">
        <w:rPr>
          <w:rFonts w:ascii="宋体" w:eastAsia="宋体" w:hAnsi="宋体" w:cs="宋体"/>
          <w:kern w:val="0"/>
          <w:szCs w:val="21"/>
        </w:rPr>
        <w:t>&gt;  </w:t>
      </w:r>
    </w:p>
    <w:p w:rsidR="003E59A2" w:rsidRPr="003E59A2" w:rsidRDefault="003E59A2" w:rsidP="003E59A2">
      <w:pPr>
        <w:widowControl/>
        <w:numPr>
          <w:ilvl w:val="0"/>
          <w:numId w:val="6"/>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#include&lt;algorithm&gt;  </w:t>
      </w:r>
    </w:p>
    <w:p w:rsidR="003E59A2" w:rsidRPr="003E59A2" w:rsidRDefault="003E59A2" w:rsidP="003E59A2">
      <w:pPr>
        <w:widowControl/>
        <w:numPr>
          <w:ilvl w:val="0"/>
          <w:numId w:val="6"/>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using namespace </w:t>
      </w:r>
      <w:proofErr w:type="spellStart"/>
      <w:r w:rsidRPr="003E59A2">
        <w:rPr>
          <w:rFonts w:ascii="宋体" w:eastAsia="宋体" w:hAnsi="宋体" w:cs="宋体"/>
          <w:kern w:val="0"/>
          <w:szCs w:val="21"/>
        </w:rPr>
        <w:t>std</w:t>
      </w:r>
      <w:proofErr w:type="spellEnd"/>
      <w:r w:rsidRPr="003E59A2">
        <w:rPr>
          <w:rFonts w:ascii="宋体" w:eastAsia="宋体" w:hAnsi="宋体" w:cs="宋体"/>
          <w:kern w:val="0"/>
          <w:szCs w:val="21"/>
        </w:rPr>
        <w:t>;  </w:t>
      </w:r>
    </w:p>
    <w:p w:rsidR="003E59A2" w:rsidRPr="003E59A2" w:rsidRDefault="003E59A2" w:rsidP="003E59A2">
      <w:pPr>
        <w:widowControl/>
        <w:numPr>
          <w:ilvl w:val="0"/>
          <w:numId w:val="6"/>
        </w:numPr>
        <w:spacing w:before="100" w:beforeAutospacing="1" w:after="100" w:afterAutospacing="1"/>
        <w:ind w:left="1320"/>
        <w:jc w:val="left"/>
        <w:rPr>
          <w:rFonts w:ascii="宋体" w:eastAsia="宋体" w:hAnsi="宋体" w:cs="宋体"/>
          <w:kern w:val="0"/>
          <w:szCs w:val="21"/>
        </w:rPr>
      </w:pPr>
      <w:proofErr w:type="spellStart"/>
      <w:r w:rsidRPr="003E59A2">
        <w:rPr>
          <w:rFonts w:ascii="宋体" w:eastAsia="宋体" w:hAnsi="宋体" w:cs="宋体"/>
          <w:kern w:val="0"/>
          <w:szCs w:val="21"/>
        </w:rPr>
        <w:t>const</w:t>
      </w:r>
      <w:proofErr w:type="spellEnd"/>
      <w:r w:rsidRPr="003E59A2">
        <w:rPr>
          <w:rFonts w:ascii="宋体" w:eastAsia="宋体" w:hAnsi="宋体" w:cs="宋体"/>
          <w:kern w:val="0"/>
          <w:szCs w:val="21"/>
        </w:rPr>
        <w:t> double R=0.5772156649015328606065120900;  </w:t>
      </w:r>
    </w:p>
    <w:p w:rsidR="003E59A2" w:rsidRPr="003E59A2" w:rsidRDefault="003E59A2" w:rsidP="003E59A2">
      <w:pPr>
        <w:widowControl/>
        <w:numPr>
          <w:ilvl w:val="0"/>
          <w:numId w:val="6"/>
        </w:numPr>
        <w:spacing w:before="100" w:beforeAutospacing="1" w:after="100" w:afterAutospacing="1"/>
        <w:ind w:left="1320"/>
        <w:jc w:val="left"/>
        <w:rPr>
          <w:rFonts w:ascii="宋体" w:eastAsia="宋体" w:hAnsi="宋体" w:cs="宋体"/>
          <w:kern w:val="0"/>
          <w:szCs w:val="21"/>
        </w:rPr>
      </w:pPr>
      <w:proofErr w:type="spellStart"/>
      <w:r w:rsidRPr="003E59A2">
        <w:rPr>
          <w:rFonts w:ascii="宋体" w:eastAsia="宋体" w:hAnsi="宋体" w:cs="宋体"/>
          <w:kern w:val="0"/>
          <w:szCs w:val="21"/>
        </w:rPr>
        <w:t>const</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N=1e5+5;  </w:t>
      </w:r>
    </w:p>
    <w:p w:rsidR="003E59A2" w:rsidRPr="003E59A2" w:rsidRDefault="003E59A2" w:rsidP="003E59A2">
      <w:pPr>
        <w:widowControl/>
        <w:numPr>
          <w:ilvl w:val="0"/>
          <w:numId w:val="6"/>
        </w:numPr>
        <w:spacing w:before="100" w:beforeAutospacing="1" w:after="100" w:afterAutospacing="1"/>
        <w:ind w:left="1320"/>
        <w:jc w:val="left"/>
        <w:rPr>
          <w:rFonts w:ascii="宋体" w:eastAsia="宋体" w:hAnsi="宋体" w:cs="宋体"/>
          <w:kern w:val="0"/>
          <w:szCs w:val="21"/>
        </w:rPr>
      </w:pPr>
      <w:proofErr w:type="spellStart"/>
      <w:r w:rsidRPr="003E59A2">
        <w:rPr>
          <w:rFonts w:ascii="宋体" w:eastAsia="宋体" w:hAnsi="宋体" w:cs="宋体"/>
          <w:kern w:val="0"/>
          <w:szCs w:val="21"/>
        </w:rPr>
        <w:t>const</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mod=1e9+7;  </w:t>
      </w:r>
    </w:p>
    <w:p w:rsidR="003E59A2" w:rsidRPr="003E59A2" w:rsidRDefault="003E59A2" w:rsidP="003E59A2">
      <w:pPr>
        <w:widowControl/>
        <w:numPr>
          <w:ilvl w:val="0"/>
          <w:numId w:val="6"/>
        </w:numPr>
        <w:spacing w:before="100" w:beforeAutospacing="1" w:after="100" w:afterAutospacing="1"/>
        <w:ind w:left="1320"/>
        <w:jc w:val="left"/>
        <w:rPr>
          <w:rFonts w:ascii="宋体" w:eastAsia="宋体" w:hAnsi="宋体" w:cs="宋体"/>
          <w:kern w:val="0"/>
          <w:szCs w:val="21"/>
        </w:rPr>
      </w:pPr>
      <w:proofErr w:type="spellStart"/>
      <w:r w:rsidRPr="003E59A2">
        <w:rPr>
          <w:rFonts w:ascii="宋体" w:eastAsia="宋体" w:hAnsi="宋体" w:cs="宋体"/>
          <w:kern w:val="0"/>
          <w:szCs w:val="21"/>
        </w:rPr>
        <w:t>const</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INF=0x3f3f3f3f;  </w:t>
      </w:r>
    </w:p>
    <w:p w:rsidR="003E59A2" w:rsidRPr="003E59A2" w:rsidRDefault="003E59A2" w:rsidP="003E59A2">
      <w:pPr>
        <w:widowControl/>
        <w:numPr>
          <w:ilvl w:val="0"/>
          <w:numId w:val="6"/>
        </w:numPr>
        <w:spacing w:before="100" w:beforeAutospacing="1" w:after="100" w:afterAutospacing="1"/>
        <w:ind w:left="1320"/>
        <w:jc w:val="left"/>
        <w:rPr>
          <w:rFonts w:ascii="宋体" w:eastAsia="宋体" w:hAnsi="宋体" w:cs="宋体"/>
          <w:kern w:val="0"/>
          <w:szCs w:val="21"/>
        </w:rPr>
      </w:pPr>
      <w:proofErr w:type="spellStart"/>
      <w:r w:rsidRPr="003E59A2">
        <w:rPr>
          <w:rFonts w:ascii="宋体" w:eastAsia="宋体" w:hAnsi="宋体" w:cs="宋体"/>
          <w:kern w:val="0"/>
          <w:szCs w:val="21"/>
        </w:rPr>
        <w:t>const</w:t>
      </w:r>
      <w:proofErr w:type="spellEnd"/>
      <w:r w:rsidRPr="003E59A2">
        <w:rPr>
          <w:rFonts w:ascii="宋体" w:eastAsia="宋体" w:hAnsi="宋体" w:cs="宋体"/>
          <w:kern w:val="0"/>
          <w:szCs w:val="21"/>
        </w:rPr>
        <w:t> double </w:t>
      </w:r>
      <w:proofErr w:type="spellStart"/>
      <w:r w:rsidRPr="003E59A2">
        <w:rPr>
          <w:rFonts w:ascii="宋体" w:eastAsia="宋体" w:hAnsi="宋体" w:cs="宋体"/>
          <w:kern w:val="0"/>
          <w:szCs w:val="21"/>
        </w:rPr>
        <w:t>eps</w:t>
      </w:r>
      <w:proofErr w:type="spellEnd"/>
      <w:r w:rsidRPr="003E59A2">
        <w:rPr>
          <w:rFonts w:ascii="宋体" w:eastAsia="宋体" w:hAnsi="宋体" w:cs="宋体"/>
          <w:kern w:val="0"/>
          <w:szCs w:val="21"/>
        </w:rPr>
        <w:t>=1e-8;  </w:t>
      </w:r>
    </w:p>
    <w:p w:rsidR="003E59A2" w:rsidRPr="003E59A2" w:rsidRDefault="003E59A2" w:rsidP="003E59A2">
      <w:pPr>
        <w:widowControl/>
        <w:numPr>
          <w:ilvl w:val="0"/>
          <w:numId w:val="6"/>
        </w:numPr>
        <w:spacing w:before="100" w:beforeAutospacing="1" w:after="100" w:afterAutospacing="1"/>
        <w:ind w:left="1320"/>
        <w:jc w:val="left"/>
        <w:rPr>
          <w:rFonts w:ascii="宋体" w:eastAsia="宋体" w:hAnsi="宋体" w:cs="宋体"/>
          <w:kern w:val="0"/>
          <w:szCs w:val="21"/>
        </w:rPr>
      </w:pPr>
      <w:proofErr w:type="spellStart"/>
      <w:r w:rsidRPr="003E59A2">
        <w:rPr>
          <w:rFonts w:ascii="宋体" w:eastAsia="宋体" w:hAnsi="宋体" w:cs="宋体"/>
          <w:kern w:val="0"/>
          <w:szCs w:val="21"/>
        </w:rPr>
        <w:t>const</w:t>
      </w:r>
      <w:proofErr w:type="spellEnd"/>
      <w:r w:rsidRPr="003E59A2">
        <w:rPr>
          <w:rFonts w:ascii="宋体" w:eastAsia="宋体" w:hAnsi="宋体" w:cs="宋体"/>
          <w:kern w:val="0"/>
          <w:szCs w:val="21"/>
        </w:rPr>
        <w:t> double pi=</w:t>
      </w:r>
      <w:proofErr w:type="spellStart"/>
      <w:r w:rsidRPr="003E59A2">
        <w:rPr>
          <w:rFonts w:ascii="宋体" w:eastAsia="宋体" w:hAnsi="宋体" w:cs="宋体"/>
          <w:kern w:val="0"/>
          <w:szCs w:val="21"/>
        </w:rPr>
        <w:t>acos</w:t>
      </w:r>
      <w:proofErr w:type="spellEnd"/>
      <w:r w:rsidRPr="003E59A2">
        <w:rPr>
          <w:rFonts w:ascii="宋体" w:eastAsia="宋体" w:hAnsi="宋体" w:cs="宋体"/>
          <w:kern w:val="0"/>
          <w:szCs w:val="21"/>
        </w:rPr>
        <w:t>(-1.0);  </w:t>
      </w:r>
    </w:p>
    <w:p w:rsidR="003E59A2" w:rsidRPr="003E59A2" w:rsidRDefault="003E59A2" w:rsidP="003E59A2">
      <w:pPr>
        <w:widowControl/>
        <w:numPr>
          <w:ilvl w:val="0"/>
          <w:numId w:val="6"/>
        </w:numPr>
        <w:spacing w:before="100" w:beforeAutospacing="1" w:after="100" w:afterAutospacing="1"/>
        <w:ind w:left="1320"/>
        <w:jc w:val="left"/>
        <w:rPr>
          <w:rFonts w:ascii="宋体" w:eastAsia="宋体" w:hAnsi="宋体" w:cs="宋体"/>
          <w:kern w:val="0"/>
          <w:szCs w:val="21"/>
        </w:rPr>
      </w:pPr>
      <w:proofErr w:type="spellStart"/>
      <w:r w:rsidRPr="003E59A2">
        <w:rPr>
          <w:rFonts w:ascii="宋体" w:eastAsia="宋体" w:hAnsi="宋体" w:cs="宋体"/>
          <w:kern w:val="0"/>
          <w:szCs w:val="21"/>
        </w:rPr>
        <w:t>typedef</w:t>
      </w:r>
      <w:proofErr w:type="spellEnd"/>
      <w:r w:rsidRPr="003E59A2">
        <w:rPr>
          <w:rFonts w:ascii="宋体" w:eastAsia="宋体" w:hAnsi="宋体" w:cs="宋体"/>
          <w:kern w:val="0"/>
          <w:szCs w:val="21"/>
        </w:rPr>
        <w:t> long </w:t>
      </w:r>
      <w:proofErr w:type="spellStart"/>
      <w:r w:rsidRPr="003E59A2">
        <w:rPr>
          <w:rFonts w:ascii="宋体" w:eastAsia="宋体" w:hAnsi="宋体" w:cs="宋体"/>
          <w:kern w:val="0"/>
          <w:szCs w:val="21"/>
        </w:rPr>
        <w:t>long</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ll</w:t>
      </w:r>
      <w:proofErr w:type="spellEnd"/>
      <w:r w:rsidRPr="003E59A2">
        <w:rPr>
          <w:rFonts w:ascii="宋体" w:eastAsia="宋体" w:hAnsi="宋体" w:cs="宋体"/>
          <w:kern w:val="0"/>
          <w:szCs w:val="21"/>
        </w:rPr>
        <w:t>;  </w:t>
      </w:r>
    </w:p>
    <w:p w:rsidR="003E59A2" w:rsidRPr="003E59A2" w:rsidRDefault="003E59A2" w:rsidP="003E59A2">
      <w:pPr>
        <w:widowControl/>
        <w:numPr>
          <w:ilvl w:val="0"/>
          <w:numId w:val="6"/>
        </w:numPr>
        <w:spacing w:before="100" w:beforeAutospacing="1" w:after="100" w:afterAutospacing="1"/>
        <w:ind w:left="1320"/>
        <w:jc w:val="left"/>
        <w:rPr>
          <w:rFonts w:ascii="宋体" w:eastAsia="宋体" w:hAnsi="宋体" w:cs="宋体"/>
          <w:kern w:val="0"/>
          <w:szCs w:val="21"/>
        </w:rPr>
      </w:pP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[35][66];  </w:t>
      </w:r>
    </w:p>
    <w:p w:rsidR="003E59A2" w:rsidRPr="003E59A2" w:rsidRDefault="003E59A2" w:rsidP="003E59A2">
      <w:pPr>
        <w:widowControl/>
        <w:numPr>
          <w:ilvl w:val="0"/>
          <w:numId w:val="6"/>
        </w:numPr>
        <w:spacing w:before="100" w:beforeAutospacing="1" w:after="100" w:afterAutospacing="1"/>
        <w:ind w:left="1320"/>
        <w:jc w:val="left"/>
        <w:rPr>
          <w:rFonts w:ascii="宋体" w:eastAsia="宋体" w:hAnsi="宋体" w:cs="宋体"/>
          <w:kern w:val="0"/>
          <w:szCs w:val="21"/>
        </w:rPr>
      </w:pP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a[66];  </w:t>
      </w:r>
    </w:p>
    <w:p w:rsidR="003E59A2" w:rsidRPr="003E59A2" w:rsidRDefault="003E59A2" w:rsidP="003E59A2">
      <w:pPr>
        <w:widowControl/>
        <w:numPr>
          <w:ilvl w:val="0"/>
          <w:numId w:val="6"/>
        </w:numPr>
        <w:spacing w:before="100" w:beforeAutospacing="1" w:after="100" w:afterAutospacing="1"/>
        <w:ind w:left="1320"/>
        <w:jc w:val="left"/>
        <w:rPr>
          <w:rFonts w:ascii="宋体" w:eastAsia="宋体" w:hAnsi="宋体" w:cs="宋体"/>
          <w:kern w:val="0"/>
          <w:szCs w:val="21"/>
        </w:rPr>
      </w:pP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dfs</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pos,int</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sta,bool</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lead,bool</w:t>
      </w:r>
      <w:proofErr w:type="spellEnd"/>
      <w:r w:rsidRPr="003E59A2">
        <w:rPr>
          <w:rFonts w:ascii="宋体" w:eastAsia="宋体" w:hAnsi="宋体" w:cs="宋体"/>
          <w:kern w:val="0"/>
          <w:szCs w:val="21"/>
        </w:rPr>
        <w:t> limit)  </w:t>
      </w:r>
    </w:p>
    <w:p w:rsidR="003E59A2" w:rsidRPr="003E59A2" w:rsidRDefault="003E59A2" w:rsidP="003E59A2">
      <w:pPr>
        <w:widowControl/>
        <w:numPr>
          <w:ilvl w:val="0"/>
          <w:numId w:val="6"/>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
    <w:p w:rsidR="003E59A2" w:rsidRPr="003E59A2" w:rsidRDefault="003E59A2" w:rsidP="003E59A2">
      <w:pPr>
        <w:widowControl/>
        <w:numPr>
          <w:ilvl w:val="0"/>
          <w:numId w:val="6"/>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if(</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==-1)  </w:t>
      </w:r>
    </w:p>
    <w:p w:rsidR="003E59A2" w:rsidRPr="003E59A2" w:rsidRDefault="003E59A2" w:rsidP="003E59A2">
      <w:pPr>
        <w:widowControl/>
        <w:numPr>
          <w:ilvl w:val="0"/>
          <w:numId w:val="6"/>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return </w:t>
      </w:r>
      <w:proofErr w:type="spellStart"/>
      <w:r w:rsidRPr="003E59A2">
        <w:rPr>
          <w:rFonts w:ascii="宋体" w:eastAsia="宋体" w:hAnsi="宋体" w:cs="宋体"/>
          <w:kern w:val="0"/>
          <w:szCs w:val="21"/>
        </w:rPr>
        <w:t>sta</w:t>
      </w:r>
      <w:proofErr w:type="spellEnd"/>
      <w:r w:rsidRPr="003E59A2">
        <w:rPr>
          <w:rFonts w:ascii="宋体" w:eastAsia="宋体" w:hAnsi="宋体" w:cs="宋体"/>
          <w:kern w:val="0"/>
          <w:szCs w:val="21"/>
        </w:rPr>
        <w:t>&gt;=32;  </w:t>
      </w:r>
    </w:p>
    <w:p w:rsidR="003E59A2" w:rsidRPr="003E59A2" w:rsidRDefault="003E59A2" w:rsidP="003E59A2">
      <w:pPr>
        <w:widowControl/>
        <w:numPr>
          <w:ilvl w:val="0"/>
          <w:numId w:val="6"/>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lastRenderedPageBreak/>
        <w:t>    if(!limit &amp;&amp; !lead &amp;&amp; dp[pos][sta]!=-1) return dp[pos][sta];  </w:t>
      </w:r>
    </w:p>
    <w:p w:rsidR="003E59A2" w:rsidRPr="003E59A2" w:rsidRDefault="003E59A2" w:rsidP="003E59A2">
      <w:pPr>
        <w:widowControl/>
        <w:numPr>
          <w:ilvl w:val="0"/>
          <w:numId w:val="6"/>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up=</w:t>
      </w:r>
      <w:proofErr w:type="spellStart"/>
      <w:r w:rsidRPr="003E59A2">
        <w:rPr>
          <w:rFonts w:ascii="宋体" w:eastAsia="宋体" w:hAnsi="宋体" w:cs="宋体"/>
          <w:kern w:val="0"/>
          <w:szCs w:val="21"/>
        </w:rPr>
        <w:t>limit?a</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]:1;  </w:t>
      </w:r>
    </w:p>
    <w:p w:rsidR="003E59A2" w:rsidRPr="003E59A2" w:rsidRDefault="003E59A2" w:rsidP="003E59A2">
      <w:pPr>
        <w:widowControl/>
        <w:numPr>
          <w:ilvl w:val="0"/>
          <w:numId w:val="6"/>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ans</w:t>
      </w:r>
      <w:proofErr w:type="spellEnd"/>
      <w:r w:rsidRPr="003E59A2">
        <w:rPr>
          <w:rFonts w:ascii="宋体" w:eastAsia="宋体" w:hAnsi="宋体" w:cs="宋体"/>
          <w:kern w:val="0"/>
          <w:szCs w:val="21"/>
        </w:rPr>
        <w:t>=0;  </w:t>
      </w:r>
    </w:p>
    <w:p w:rsidR="003E59A2" w:rsidRPr="003E59A2" w:rsidRDefault="003E59A2" w:rsidP="003E59A2">
      <w:pPr>
        <w:widowControl/>
        <w:numPr>
          <w:ilvl w:val="0"/>
          <w:numId w:val="6"/>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for(</w:t>
      </w: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i=0;i&lt;=</w:t>
      </w:r>
      <w:proofErr w:type="spellStart"/>
      <w:r w:rsidRPr="003E59A2">
        <w:rPr>
          <w:rFonts w:ascii="宋体" w:eastAsia="宋体" w:hAnsi="宋体" w:cs="宋体"/>
          <w:kern w:val="0"/>
          <w:szCs w:val="21"/>
        </w:rPr>
        <w:t>up;i</w:t>
      </w:r>
      <w:proofErr w:type="spellEnd"/>
      <w:r w:rsidRPr="003E59A2">
        <w:rPr>
          <w:rFonts w:ascii="宋体" w:eastAsia="宋体" w:hAnsi="宋体" w:cs="宋体"/>
          <w:kern w:val="0"/>
          <w:szCs w:val="21"/>
        </w:rPr>
        <w:t>++)  </w:t>
      </w:r>
    </w:p>
    <w:p w:rsidR="003E59A2" w:rsidRPr="003E59A2" w:rsidRDefault="003E59A2" w:rsidP="003E59A2">
      <w:pPr>
        <w:widowControl/>
        <w:numPr>
          <w:ilvl w:val="0"/>
          <w:numId w:val="6"/>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  </w:t>
      </w:r>
    </w:p>
    <w:p w:rsidR="003E59A2" w:rsidRPr="003E59A2" w:rsidRDefault="003E59A2" w:rsidP="003E59A2">
      <w:pPr>
        <w:widowControl/>
        <w:numPr>
          <w:ilvl w:val="0"/>
          <w:numId w:val="6"/>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if(lead &amp;&amp; i==0) ans+=dfs(pos-1,sta,lead,limit &amp;&amp; i==a[pos]);//有</w:t>
      </w:r>
      <w:proofErr w:type="gramStart"/>
      <w:r w:rsidRPr="003E59A2">
        <w:rPr>
          <w:rFonts w:ascii="宋体" w:eastAsia="宋体" w:hAnsi="宋体" w:cs="宋体"/>
          <w:kern w:val="0"/>
          <w:szCs w:val="21"/>
        </w:rPr>
        <w:t>前导零就不</w:t>
      </w:r>
      <w:proofErr w:type="gramEnd"/>
      <w:r w:rsidRPr="003E59A2">
        <w:rPr>
          <w:rFonts w:ascii="宋体" w:eastAsia="宋体" w:hAnsi="宋体" w:cs="宋体"/>
          <w:kern w:val="0"/>
          <w:szCs w:val="21"/>
        </w:rPr>
        <w:t>统计在内  </w:t>
      </w:r>
    </w:p>
    <w:p w:rsidR="003E59A2" w:rsidRPr="003E59A2" w:rsidRDefault="003E59A2" w:rsidP="003E59A2">
      <w:pPr>
        <w:widowControl/>
        <w:numPr>
          <w:ilvl w:val="0"/>
          <w:numId w:val="6"/>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else ans+=dfs(pos-1,sta+(i==0?1:-1),lead &amp;&amp; i==0,limit &amp;&amp; i==a[pos]);  </w:t>
      </w:r>
    </w:p>
    <w:p w:rsidR="003E59A2" w:rsidRPr="003E59A2" w:rsidRDefault="003E59A2" w:rsidP="003E59A2">
      <w:pPr>
        <w:widowControl/>
        <w:numPr>
          <w:ilvl w:val="0"/>
          <w:numId w:val="6"/>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  </w:t>
      </w:r>
    </w:p>
    <w:p w:rsidR="003E59A2" w:rsidRPr="003E59A2" w:rsidRDefault="003E59A2" w:rsidP="003E59A2">
      <w:pPr>
        <w:widowControl/>
        <w:numPr>
          <w:ilvl w:val="0"/>
          <w:numId w:val="6"/>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if(!limit &amp;&amp; !lead ) </w:t>
      </w: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sta</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ans</w:t>
      </w:r>
      <w:proofErr w:type="spellEnd"/>
      <w:r w:rsidRPr="003E59A2">
        <w:rPr>
          <w:rFonts w:ascii="宋体" w:eastAsia="宋体" w:hAnsi="宋体" w:cs="宋体"/>
          <w:kern w:val="0"/>
          <w:szCs w:val="21"/>
        </w:rPr>
        <w:t>;  </w:t>
      </w:r>
    </w:p>
    <w:p w:rsidR="003E59A2" w:rsidRPr="003E59A2" w:rsidRDefault="003E59A2" w:rsidP="003E59A2">
      <w:pPr>
        <w:widowControl/>
        <w:numPr>
          <w:ilvl w:val="0"/>
          <w:numId w:val="6"/>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return </w:t>
      </w:r>
      <w:proofErr w:type="spellStart"/>
      <w:r w:rsidRPr="003E59A2">
        <w:rPr>
          <w:rFonts w:ascii="宋体" w:eastAsia="宋体" w:hAnsi="宋体" w:cs="宋体"/>
          <w:kern w:val="0"/>
          <w:szCs w:val="21"/>
        </w:rPr>
        <w:t>ans</w:t>
      </w:r>
      <w:proofErr w:type="spellEnd"/>
      <w:r w:rsidRPr="003E59A2">
        <w:rPr>
          <w:rFonts w:ascii="宋体" w:eastAsia="宋体" w:hAnsi="宋体" w:cs="宋体"/>
          <w:kern w:val="0"/>
          <w:szCs w:val="21"/>
        </w:rPr>
        <w:t>;  </w:t>
      </w:r>
    </w:p>
    <w:p w:rsidR="003E59A2" w:rsidRPr="003E59A2" w:rsidRDefault="003E59A2" w:rsidP="003E59A2">
      <w:pPr>
        <w:widowControl/>
        <w:numPr>
          <w:ilvl w:val="0"/>
          <w:numId w:val="6"/>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
    <w:p w:rsidR="003E59A2" w:rsidRPr="003E59A2" w:rsidRDefault="003E59A2" w:rsidP="003E59A2">
      <w:pPr>
        <w:widowControl/>
        <w:numPr>
          <w:ilvl w:val="0"/>
          <w:numId w:val="6"/>
        </w:numPr>
        <w:spacing w:before="100" w:beforeAutospacing="1" w:after="100" w:afterAutospacing="1"/>
        <w:ind w:left="1320"/>
        <w:jc w:val="left"/>
        <w:rPr>
          <w:rFonts w:ascii="宋体" w:eastAsia="宋体" w:hAnsi="宋体" w:cs="宋体"/>
          <w:kern w:val="0"/>
          <w:szCs w:val="21"/>
        </w:rPr>
      </w:pP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solve(</w:t>
      </w: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x)  </w:t>
      </w:r>
    </w:p>
    <w:p w:rsidR="003E59A2" w:rsidRPr="003E59A2" w:rsidRDefault="003E59A2" w:rsidP="003E59A2">
      <w:pPr>
        <w:widowControl/>
        <w:numPr>
          <w:ilvl w:val="0"/>
          <w:numId w:val="6"/>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
    <w:p w:rsidR="003E59A2" w:rsidRPr="003E59A2" w:rsidRDefault="003E59A2" w:rsidP="003E59A2">
      <w:pPr>
        <w:widowControl/>
        <w:numPr>
          <w:ilvl w:val="0"/>
          <w:numId w:val="6"/>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=0;  </w:t>
      </w:r>
    </w:p>
    <w:p w:rsidR="003E59A2" w:rsidRPr="003E59A2" w:rsidRDefault="003E59A2" w:rsidP="003E59A2">
      <w:pPr>
        <w:widowControl/>
        <w:numPr>
          <w:ilvl w:val="0"/>
          <w:numId w:val="6"/>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while(x)  </w:t>
      </w:r>
    </w:p>
    <w:p w:rsidR="003E59A2" w:rsidRPr="003E59A2" w:rsidRDefault="003E59A2" w:rsidP="003E59A2">
      <w:pPr>
        <w:widowControl/>
        <w:numPr>
          <w:ilvl w:val="0"/>
          <w:numId w:val="6"/>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  </w:t>
      </w:r>
    </w:p>
    <w:p w:rsidR="003E59A2" w:rsidRPr="003E59A2" w:rsidRDefault="003E59A2" w:rsidP="003E59A2">
      <w:pPr>
        <w:widowControl/>
        <w:numPr>
          <w:ilvl w:val="0"/>
          <w:numId w:val="6"/>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a[</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++]=x&amp;1;  </w:t>
      </w:r>
    </w:p>
    <w:p w:rsidR="003E59A2" w:rsidRPr="003E59A2" w:rsidRDefault="003E59A2" w:rsidP="003E59A2">
      <w:pPr>
        <w:widowControl/>
        <w:numPr>
          <w:ilvl w:val="0"/>
          <w:numId w:val="6"/>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x&gt;&gt;=1;  </w:t>
      </w:r>
    </w:p>
    <w:p w:rsidR="003E59A2" w:rsidRPr="003E59A2" w:rsidRDefault="003E59A2" w:rsidP="003E59A2">
      <w:pPr>
        <w:widowControl/>
        <w:numPr>
          <w:ilvl w:val="0"/>
          <w:numId w:val="6"/>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  </w:t>
      </w:r>
    </w:p>
    <w:p w:rsidR="003E59A2" w:rsidRPr="003E59A2" w:rsidRDefault="003E59A2" w:rsidP="003E59A2">
      <w:pPr>
        <w:widowControl/>
        <w:numPr>
          <w:ilvl w:val="0"/>
          <w:numId w:val="6"/>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return </w:t>
      </w:r>
      <w:proofErr w:type="spellStart"/>
      <w:r w:rsidRPr="003E59A2">
        <w:rPr>
          <w:rFonts w:ascii="宋体" w:eastAsia="宋体" w:hAnsi="宋体" w:cs="宋体"/>
          <w:kern w:val="0"/>
          <w:szCs w:val="21"/>
        </w:rPr>
        <w:t>dfs</w:t>
      </w:r>
      <w:proofErr w:type="spellEnd"/>
      <w:r w:rsidRPr="003E59A2">
        <w:rPr>
          <w:rFonts w:ascii="宋体" w:eastAsia="宋体" w:hAnsi="宋体" w:cs="宋体"/>
          <w:kern w:val="0"/>
          <w:szCs w:val="21"/>
        </w:rPr>
        <w:t>(pos-1,32,true,true);  </w:t>
      </w:r>
    </w:p>
    <w:p w:rsidR="003E59A2" w:rsidRPr="003E59A2" w:rsidRDefault="003E59A2" w:rsidP="003E59A2">
      <w:pPr>
        <w:widowControl/>
        <w:numPr>
          <w:ilvl w:val="0"/>
          <w:numId w:val="6"/>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
    <w:p w:rsidR="003E59A2" w:rsidRPr="003E59A2" w:rsidRDefault="003E59A2" w:rsidP="003E59A2">
      <w:pPr>
        <w:widowControl/>
        <w:numPr>
          <w:ilvl w:val="0"/>
          <w:numId w:val="6"/>
        </w:numPr>
        <w:spacing w:before="100" w:beforeAutospacing="1" w:after="100" w:afterAutospacing="1"/>
        <w:ind w:left="1320"/>
        <w:jc w:val="left"/>
        <w:rPr>
          <w:rFonts w:ascii="宋体" w:eastAsia="宋体" w:hAnsi="宋体" w:cs="宋体"/>
          <w:kern w:val="0"/>
          <w:szCs w:val="21"/>
        </w:rPr>
      </w:pP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main()  </w:t>
      </w:r>
    </w:p>
    <w:p w:rsidR="003E59A2" w:rsidRPr="003E59A2" w:rsidRDefault="003E59A2" w:rsidP="003E59A2">
      <w:pPr>
        <w:widowControl/>
        <w:numPr>
          <w:ilvl w:val="0"/>
          <w:numId w:val="6"/>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
    <w:p w:rsidR="003E59A2" w:rsidRPr="003E59A2" w:rsidRDefault="003E59A2" w:rsidP="003E59A2">
      <w:pPr>
        <w:widowControl/>
        <w:numPr>
          <w:ilvl w:val="0"/>
          <w:numId w:val="6"/>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memset</w:t>
      </w:r>
      <w:proofErr w:type="spellEnd"/>
      <w:r w:rsidRPr="003E59A2">
        <w:rPr>
          <w:rFonts w:ascii="宋体" w:eastAsia="宋体" w:hAnsi="宋体" w:cs="宋体"/>
          <w:kern w:val="0"/>
          <w:szCs w:val="21"/>
        </w:rPr>
        <w:t>(dp,-1,sizeof </w:t>
      </w: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  </w:t>
      </w:r>
    </w:p>
    <w:p w:rsidR="003E59A2" w:rsidRPr="003E59A2" w:rsidRDefault="003E59A2" w:rsidP="003E59A2">
      <w:pPr>
        <w:widowControl/>
        <w:numPr>
          <w:ilvl w:val="0"/>
          <w:numId w:val="6"/>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a,b</w:t>
      </w:r>
      <w:proofErr w:type="spellEnd"/>
      <w:r w:rsidRPr="003E59A2">
        <w:rPr>
          <w:rFonts w:ascii="宋体" w:eastAsia="宋体" w:hAnsi="宋体" w:cs="宋体"/>
          <w:kern w:val="0"/>
          <w:szCs w:val="21"/>
        </w:rPr>
        <w:t>;  </w:t>
      </w:r>
    </w:p>
    <w:p w:rsidR="003E59A2" w:rsidRPr="003E59A2" w:rsidRDefault="003E59A2" w:rsidP="003E59A2">
      <w:pPr>
        <w:widowControl/>
        <w:numPr>
          <w:ilvl w:val="0"/>
          <w:numId w:val="6"/>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while(~</w:t>
      </w:r>
      <w:proofErr w:type="spellStart"/>
      <w:r w:rsidRPr="003E59A2">
        <w:rPr>
          <w:rFonts w:ascii="宋体" w:eastAsia="宋体" w:hAnsi="宋体" w:cs="宋体"/>
          <w:kern w:val="0"/>
          <w:szCs w:val="21"/>
        </w:rPr>
        <w:t>scanf</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d%d</w:t>
      </w:r>
      <w:proofErr w:type="spellEnd"/>
      <w:r w:rsidRPr="003E59A2">
        <w:rPr>
          <w:rFonts w:ascii="宋体" w:eastAsia="宋体" w:hAnsi="宋体" w:cs="宋体"/>
          <w:kern w:val="0"/>
          <w:szCs w:val="21"/>
        </w:rPr>
        <w:t>",&amp;</w:t>
      </w:r>
      <w:proofErr w:type="spellStart"/>
      <w:r w:rsidRPr="003E59A2">
        <w:rPr>
          <w:rFonts w:ascii="宋体" w:eastAsia="宋体" w:hAnsi="宋体" w:cs="宋体"/>
          <w:kern w:val="0"/>
          <w:szCs w:val="21"/>
        </w:rPr>
        <w:t>a,&amp;b</w:t>
      </w:r>
      <w:proofErr w:type="spellEnd"/>
      <w:r w:rsidRPr="003E59A2">
        <w:rPr>
          <w:rFonts w:ascii="宋体" w:eastAsia="宋体" w:hAnsi="宋体" w:cs="宋体"/>
          <w:kern w:val="0"/>
          <w:szCs w:val="21"/>
        </w:rPr>
        <w:t>))  </w:t>
      </w:r>
    </w:p>
    <w:p w:rsidR="003E59A2" w:rsidRPr="003E59A2" w:rsidRDefault="003E59A2" w:rsidP="003E59A2">
      <w:pPr>
        <w:widowControl/>
        <w:numPr>
          <w:ilvl w:val="0"/>
          <w:numId w:val="6"/>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  </w:t>
      </w:r>
    </w:p>
    <w:p w:rsidR="003E59A2" w:rsidRPr="003E59A2" w:rsidRDefault="003E59A2" w:rsidP="003E59A2">
      <w:pPr>
        <w:widowControl/>
        <w:numPr>
          <w:ilvl w:val="0"/>
          <w:numId w:val="6"/>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printf</w:t>
      </w:r>
      <w:proofErr w:type="spellEnd"/>
      <w:r w:rsidRPr="003E59A2">
        <w:rPr>
          <w:rFonts w:ascii="宋体" w:eastAsia="宋体" w:hAnsi="宋体" w:cs="宋体"/>
          <w:kern w:val="0"/>
          <w:szCs w:val="21"/>
        </w:rPr>
        <w:t>("%d\</w:t>
      </w:r>
      <w:proofErr w:type="spellStart"/>
      <w:r w:rsidRPr="003E59A2">
        <w:rPr>
          <w:rFonts w:ascii="宋体" w:eastAsia="宋体" w:hAnsi="宋体" w:cs="宋体"/>
          <w:kern w:val="0"/>
          <w:szCs w:val="21"/>
        </w:rPr>
        <w:t>n",solve</w:t>
      </w:r>
      <w:proofErr w:type="spellEnd"/>
      <w:r w:rsidRPr="003E59A2">
        <w:rPr>
          <w:rFonts w:ascii="宋体" w:eastAsia="宋体" w:hAnsi="宋体" w:cs="宋体"/>
          <w:kern w:val="0"/>
          <w:szCs w:val="21"/>
        </w:rPr>
        <w:t>(b)-solve(a-1));  </w:t>
      </w:r>
    </w:p>
    <w:p w:rsidR="003E59A2" w:rsidRPr="003E59A2" w:rsidRDefault="003E59A2" w:rsidP="003E59A2">
      <w:pPr>
        <w:widowControl/>
        <w:numPr>
          <w:ilvl w:val="0"/>
          <w:numId w:val="6"/>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  </w:t>
      </w:r>
    </w:p>
    <w:p w:rsidR="003E59A2" w:rsidRPr="003E59A2" w:rsidRDefault="003E59A2" w:rsidP="003E59A2">
      <w:pPr>
        <w:widowControl/>
        <w:numPr>
          <w:ilvl w:val="0"/>
          <w:numId w:val="6"/>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return 0;  </w:t>
      </w:r>
    </w:p>
    <w:p w:rsidR="003E59A2" w:rsidRPr="003E59A2" w:rsidRDefault="003E59A2" w:rsidP="003E59A2">
      <w:pPr>
        <w:widowControl/>
        <w:numPr>
          <w:ilvl w:val="0"/>
          <w:numId w:val="6"/>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
    <w:p w:rsidR="003E59A2" w:rsidRPr="003E59A2" w:rsidRDefault="003E59A2" w:rsidP="003E59A2">
      <w:pPr>
        <w:widowControl/>
        <w:jc w:val="left"/>
        <w:rPr>
          <w:rFonts w:ascii="宋体" w:eastAsia="宋体" w:hAnsi="宋体" w:cs="宋体"/>
          <w:kern w:val="0"/>
          <w:szCs w:val="21"/>
        </w:rPr>
      </w:pPr>
      <w:r w:rsidRPr="003E59A2">
        <w:rPr>
          <w:rFonts w:ascii="宋体" w:eastAsia="宋体" w:hAnsi="宋体" w:cs="宋体"/>
          <w:kern w:val="0"/>
          <w:szCs w:val="21"/>
        </w:rPr>
        <w:t>然后就是一些需要自己</w:t>
      </w:r>
      <w:proofErr w:type="spellStart"/>
      <w:r w:rsidRPr="003E59A2">
        <w:rPr>
          <w:rFonts w:ascii="宋体" w:eastAsia="宋体" w:hAnsi="宋体" w:cs="宋体"/>
          <w:kern w:val="0"/>
          <w:szCs w:val="21"/>
        </w:rPr>
        <w:t>yy</w:t>
      </w:r>
      <w:proofErr w:type="spellEnd"/>
      <w:r w:rsidRPr="003E59A2">
        <w:rPr>
          <w:rFonts w:ascii="宋体" w:eastAsia="宋体" w:hAnsi="宋体" w:cs="宋体"/>
          <w:kern w:val="0"/>
          <w:szCs w:val="21"/>
        </w:rPr>
        <w:t>的题：</w:t>
      </w:r>
    </w:p>
    <w:p w:rsidR="003E59A2" w:rsidRPr="003E59A2" w:rsidRDefault="003E59A2" w:rsidP="003E59A2">
      <w:pPr>
        <w:widowControl/>
        <w:jc w:val="left"/>
        <w:rPr>
          <w:rFonts w:ascii="宋体" w:eastAsia="宋体" w:hAnsi="宋体" w:cs="宋体"/>
          <w:kern w:val="0"/>
          <w:szCs w:val="21"/>
        </w:rPr>
      </w:pPr>
      <w:hyperlink r:id="rId22" w:tgtFrame="_blank" w:history="1">
        <w:r w:rsidRPr="003E59A2">
          <w:rPr>
            <w:rFonts w:ascii="宋体" w:eastAsia="宋体" w:hAnsi="宋体" w:cs="宋体"/>
            <w:b/>
            <w:bCs/>
            <w:color w:val="0000FF"/>
            <w:kern w:val="0"/>
            <w:szCs w:val="21"/>
            <w:u w:val="single"/>
          </w:rPr>
          <w:t>HDU 3709</w:t>
        </w:r>
      </w:hyperlink>
      <w:r w:rsidRPr="003E59A2">
        <w:rPr>
          <w:rFonts w:ascii="宋体" w:eastAsia="宋体" w:hAnsi="宋体" w:cs="宋体"/>
          <w:b/>
          <w:bCs/>
          <w:kern w:val="0"/>
          <w:szCs w:val="21"/>
        </w:rPr>
        <w:t> 这题就是要枚举中轴，然后数位</w:t>
      </w:r>
      <w:proofErr w:type="spellStart"/>
      <w:r w:rsidRPr="003E59A2">
        <w:rPr>
          <w:rFonts w:ascii="宋体" w:eastAsia="宋体" w:hAnsi="宋体" w:cs="宋体"/>
          <w:b/>
          <w:bCs/>
          <w:kern w:val="0"/>
          <w:szCs w:val="21"/>
        </w:rPr>
        <w:t>dp</w:t>
      </w:r>
      <w:proofErr w:type="spellEnd"/>
    </w:p>
    <w:p w:rsidR="003E59A2" w:rsidRPr="003E59A2" w:rsidRDefault="003E59A2" w:rsidP="003E59A2">
      <w:pPr>
        <w:widowControl/>
        <w:jc w:val="left"/>
        <w:rPr>
          <w:rFonts w:ascii="宋体" w:eastAsia="宋体" w:hAnsi="宋体" w:cs="宋体"/>
          <w:kern w:val="0"/>
          <w:szCs w:val="21"/>
        </w:rPr>
      </w:pPr>
      <w:hyperlink r:id="rId23" w:tgtFrame="_blank" w:history="1">
        <w:r w:rsidRPr="003E59A2">
          <w:rPr>
            <w:rFonts w:ascii="宋体" w:eastAsia="宋体" w:hAnsi="宋体" w:cs="宋体"/>
            <w:color w:val="0000FF"/>
            <w:kern w:val="0"/>
            <w:szCs w:val="21"/>
            <w:u w:val="single"/>
          </w:rPr>
          <w:t>UVA 1305</w:t>
        </w:r>
      </w:hyperlink>
      <w:r w:rsidRPr="003E59A2">
        <w:rPr>
          <w:rFonts w:ascii="宋体" w:eastAsia="宋体" w:hAnsi="宋体" w:cs="宋体"/>
          <w:kern w:val="0"/>
          <w:szCs w:val="21"/>
        </w:rPr>
        <w:t> 这题我二分然后数位</w:t>
      </w: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搞(好像不是正解，我水过的)</w:t>
      </w:r>
    </w:p>
    <w:p w:rsidR="003E59A2" w:rsidRPr="003E59A2" w:rsidRDefault="003E59A2" w:rsidP="003E59A2">
      <w:pPr>
        <w:widowControl/>
        <w:jc w:val="left"/>
        <w:rPr>
          <w:rFonts w:ascii="宋体" w:eastAsia="宋体" w:hAnsi="宋体" w:cs="宋体"/>
          <w:kern w:val="0"/>
          <w:szCs w:val="21"/>
        </w:rPr>
      </w:pPr>
      <w:hyperlink r:id="rId24" w:tgtFrame="_blank" w:history="1">
        <w:r w:rsidRPr="003E59A2">
          <w:rPr>
            <w:rFonts w:ascii="宋体" w:eastAsia="宋体" w:hAnsi="宋体" w:cs="宋体"/>
            <w:b/>
            <w:bCs/>
            <w:color w:val="0000FF"/>
            <w:kern w:val="0"/>
            <w:szCs w:val="21"/>
            <w:u w:val="single"/>
          </w:rPr>
          <w:t>Hbzoj 1799</w:t>
        </w:r>
      </w:hyperlink>
      <w:r w:rsidRPr="003E59A2">
        <w:rPr>
          <w:rFonts w:ascii="宋体" w:eastAsia="宋体" w:hAnsi="宋体" w:cs="宋体"/>
          <w:b/>
          <w:bCs/>
          <w:kern w:val="0"/>
          <w:szCs w:val="21"/>
        </w:rPr>
        <w:t> </w:t>
      </w:r>
      <w:proofErr w:type="gramStart"/>
      <w:r w:rsidRPr="003E59A2">
        <w:rPr>
          <w:rFonts w:ascii="宋体" w:eastAsia="宋体" w:hAnsi="宋体" w:cs="宋体"/>
          <w:b/>
          <w:bCs/>
          <w:kern w:val="0"/>
          <w:szCs w:val="21"/>
        </w:rPr>
        <w:t>这题讲一下</w:t>
      </w:r>
      <w:proofErr w:type="gramEnd"/>
      <w:r w:rsidRPr="003E59A2">
        <w:rPr>
          <w:rFonts w:ascii="宋体" w:eastAsia="宋体" w:hAnsi="宋体" w:cs="宋体"/>
          <w:b/>
          <w:bCs/>
          <w:kern w:val="0"/>
          <w:szCs w:val="21"/>
        </w:rPr>
        <w:t>：</w:t>
      </w:r>
    </w:p>
    <w:p w:rsidR="003E59A2" w:rsidRPr="003E59A2" w:rsidRDefault="003E59A2" w:rsidP="003E59A2">
      <w:pPr>
        <w:widowControl/>
        <w:jc w:val="left"/>
        <w:rPr>
          <w:rFonts w:ascii="宋体" w:eastAsia="宋体" w:hAnsi="宋体" w:cs="宋体"/>
          <w:kern w:val="0"/>
          <w:szCs w:val="21"/>
        </w:rPr>
      </w:pPr>
      <w:r w:rsidRPr="003E59A2">
        <w:rPr>
          <w:rFonts w:ascii="宋体" w:eastAsia="宋体" w:hAnsi="宋体" w:cs="宋体"/>
          <w:b/>
          <w:bCs/>
          <w:kern w:val="0"/>
          <w:szCs w:val="21"/>
        </w:rPr>
        <w:t>（偷偷告诉你，这个</w:t>
      </w:r>
      <w:proofErr w:type="spellStart"/>
      <w:r w:rsidRPr="003E59A2">
        <w:rPr>
          <w:rFonts w:ascii="宋体" w:eastAsia="宋体" w:hAnsi="宋体" w:cs="宋体"/>
          <w:b/>
          <w:bCs/>
          <w:kern w:val="0"/>
          <w:szCs w:val="21"/>
        </w:rPr>
        <w:t>oj</w:t>
      </w:r>
      <w:proofErr w:type="spellEnd"/>
      <w:r w:rsidRPr="003E59A2">
        <w:rPr>
          <w:rFonts w:ascii="宋体" w:eastAsia="宋体" w:hAnsi="宋体" w:cs="宋体"/>
          <w:b/>
          <w:bCs/>
          <w:kern w:val="0"/>
          <w:szCs w:val="21"/>
        </w:rPr>
        <w:t>是单组测试，然后</w:t>
      </w:r>
      <w:proofErr w:type="spellStart"/>
      <w:r w:rsidRPr="003E59A2">
        <w:rPr>
          <w:rFonts w:ascii="宋体" w:eastAsia="宋体" w:hAnsi="宋体" w:cs="宋体"/>
          <w:b/>
          <w:bCs/>
          <w:kern w:val="0"/>
          <w:szCs w:val="21"/>
        </w:rPr>
        <w:t>memset</w:t>
      </w:r>
      <w:proofErr w:type="spellEnd"/>
      <w:r w:rsidRPr="003E59A2">
        <w:rPr>
          <w:rFonts w:ascii="宋体" w:eastAsia="宋体" w:hAnsi="宋体" w:cs="宋体"/>
          <w:b/>
          <w:bCs/>
          <w:kern w:val="0"/>
          <w:szCs w:val="21"/>
        </w:rPr>
        <w:t>什么的都是浮云了）</w:t>
      </w:r>
    </w:p>
    <w:p w:rsidR="003E59A2" w:rsidRPr="003E59A2" w:rsidRDefault="003E59A2" w:rsidP="003E59A2">
      <w:pPr>
        <w:widowControl/>
        <w:jc w:val="left"/>
        <w:rPr>
          <w:rFonts w:ascii="宋体" w:eastAsia="宋体" w:hAnsi="宋体" w:cs="宋体"/>
          <w:kern w:val="0"/>
          <w:szCs w:val="21"/>
        </w:rPr>
      </w:pPr>
      <w:r w:rsidRPr="003E59A2">
        <w:rPr>
          <w:rFonts w:ascii="宋体" w:eastAsia="宋体" w:hAnsi="宋体" w:cs="宋体"/>
          <w:b/>
          <w:bCs/>
          <w:kern w:val="0"/>
          <w:szCs w:val="21"/>
        </w:rPr>
        <w:t>约束：</w:t>
      </w:r>
      <w:proofErr w:type="gramStart"/>
      <w:r w:rsidRPr="003E59A2">
        <w:rPr>
          <w:rFonts w:ascii="宋体" w:eastAsia="宋体" w:hAnsi="宋体" w:cs="宋体"/>
          <w:b/>
          <w:bCs/>
          <w:kern w:val="0"/>
          <w:szCs w:val="21"/>
        </w:rPr>
        <w:t>一</w:t>
      </w:r>
      <w:proofErr w:type="gramEnd"/>
      <w:r w:rsidRPr="003E59A2">
        <w:rPr>
          <w:rFonts w:ascii="宋体" w:eastAsia="宋体" w:hAnsi="宋体" w:cs="宋体"/>
          <w:b/>
          <w:bCs/>
          <w:kern w:val="0"/>
          <w:szCs w:val="21"/>
        </w:rPr>
        <w:t>个数是它自己数位和的倍数，直接</w:t>
      </w:r>
      <w:proofErr w:type="spellStart"/>
      <w:r w:rsidRPr="003E59A2">
        <w:rPr>
          <w:rFonts w:ascii="宋体" w:eastAsia="宋体" w:hAnsi="宋体" w:cs="宋体"/>
          <w:b/>
          <w:bCs/>
          <w:kern w:val="0"/>
          <w:szCs w:val="21"/>
        </w:rPr>
        <w:t>dp</w:t>
      </w:r>
      <w:proofErr w:type="spellEnd"/>
      <w:r w:rsidRPr="003E59A2">
        <w:rPr>
          <w:rFonts w:ascii="宋体" w:eastAsia="宋体" w:hAnsi="宋体" w:cs="宋体"/>
          <w:b/>
          <w:bCs/>
          <w:kern w:val="0"/>
          <w:szCs w:val="21"/>
        </w:rPr>
        <w:t>根本找不到状态，枚举数位和，因为总就162,然后问题就变成了</w:t>
      </w:r>
      <w:proofErr w:type="gramStart"/>
      <w:r w:rsidRPr="003E59A2">
        <w:rPr>
          <w:rFonts w:ascii="宋体" w:eastAsia="宋体" w:hAnsi="宋体" w:cs="宋体"/>
          <w:b/>
          <w:bCs/>
          <w:kern w:val="0"/>
          <w:szCs w:val="21"/>
        </w:rPr>
        <w:t>一</w:t>
      </w:r>
      <w:proofErr w:type="gramEnd"/>
      <w:r w:rsidRPr="003E59A2">
        <w:rPr>
          <w:rFonts w:ascii="宋体" w:eastAsia="宋体" w:hAnsi="宋体" w:cs="宋体"/>
          <w:b/>
          <w:bCs/>
          <w:kern w:val="0"/>
          <w:szCs w:val="21"/>
        </w:rPr>
        <w:t>个数%mod=0，mod是枚举的，想想状态：</w:t>
      </w:r>
      <w:proofErr w:type="spellStart"/>
      <w:r w:rsidRPr="003E59A2">
        <w:rPr>
          <w:rFonts w:ascii="宋体" w:eastAsia="宋体" w:hAnsi="宋体" w:cs="宋体"/>
          <w:b/>
          <w:bCs/>
          <w:kern w:val="0"/>
          <w:szCs w:val="21"/>
        </w:rPr>
        <w:t>dp</w:t>
      </w:r>
      <w:proofErr w:type="spellEnd"/>
      <w:r w:rsidRPr="003E59A2">
        <w:rPr>
          <w:rFonts w:ascii="宋体" w:eastAsia="宋体" w:hAnsi="宋体" w:cs="宋体"/>
          <w:b/>
          <w:bCs/>
          <w:kern w:val="0"/>
          <w:szCs w:val="21"/>
        </w:rPr>
        <w:t>[</w:t>
      </w:r>
      <w:proofErr w:type="spellStart"/>
      <w:r w:rsidRPr="003E59A2">
        <w:rPr>
          <w:rFonts w:ascii="宋体" w:eastAsia="宋体" w:hAnsi="宋体" w:cs="宋体"/>
          <w:b/>
          <w:bCs/>
          <w:kern w:val="0"/>
          <w:szCs w:val="21"/>
        </w:rPr>
        <w:t>pos</w:t>
      </w:r>
      <w:proofErr w:type="spellEnd"/>
      <w:r w:rsidRPr="003E59A2">
        <w:rPr>
          <w:rFonts w:ascii="宋体" w:eastAsia="宋体" w:hAnsi="宋体" w:cs="宋体"/>
          <w:b/>
          <w:bCs/>
          <w:kern w:val="0"/>
          <w:szCs w:val="21"/>
        </w:rPr>
        <w:t>][sum][</w:t>
      </w:r>
      <w:proofErr w:type="spellStart"/>
      <w:r w:rsidRPr="003E59A2">
        <w:rPr>
          <w:rFonts w:ascii="宋体" w:eastAsia="宋体" w:hAnsi="宋体" w:cs="宋体"/>
          <w:b/>
          <w:bCs/>
          <w:kern w:val="0"/>
          <w:szCs w:val="21"/>
        </w:rPr>
        <w:t>val</w:t>
      </w:r>
      <w:proofErr w:type="spellEnd"/>
      <w:r w:rsidRPr="003E59A2">
        <w:rPr>
          <w:rFonts w:ascii="宋体" w:eastAsia="宋体" w:hAnsi="宋体" w:cs="宋体"/>
          <w:b/>
          <w:bCs/>
          <w:kern w:val="0"/>
          <w:szCs w:val="21"/>
        </w:rPr>
        <w:t>]，当前</w:t>
      </w:r>
      <w:proofErr w:type="spellStart"/>
      <w:r w:rsidRPr="003E59A2">
        <w:rPr>
          <w:rFonts w:ascii="宋体" w:eastAsia="宋体" w:hAnsi="宋体" w:cs="宋体"/>
          <w:b/>
          <w:bCs/>
          <w:kern w:val="0"/>
          <w:szCs w:val="21"/>
        </w:rPr>
        <w:t>pos</w:t>
      </w:r>
      <w:proofErr w:type="spellEnd"/>
      <w:r w:rsidRPr="003E59A2">
        <w:rPr>
          <w:rFonts w:ascii="宋体" w:eastAsia="宋体" w:hAnsi="宋体" w:cs="宋体"/>
          <w:b/>
          <w:bCs/>
          <w:kern w:val="0"/>
          <w:szCs w:val="21"/>
        </w:rPr>
        <w:t>位上数位和是</w:t>
      </w:r>
      <w:proofErr w:type="spellStart"/>
      <w:r w:rsidRPr="003E59A2">
        <w:rPr>
          <w:rFonts w:ascii="宋体" w:eastAsia="宋体" w:hAnsi="宋体" w:cs="宋体"/>
          <w:b/>
          <w:bCs/>
          <w:kern w:val="0"/>
          <w:szCs w:val="21"/>
        </w:rPr>
        <w:t>sum,val</w:t>
      </w:r>
      <w:proofErr w:type="spellEnd"/>
      <w:r w:rsidRPr="003E59A2">
        <w:rPr>
          <w:rFonts w:ascii="宋体" w:eastAsia="宋体" w:hAnsi="宋体" w:cs="宋体"/>
          <w:b/>
          <w:bCs/>
          <w:kern w:val="0"/>
          <w:szCs w:val="21"/>
        </w:rPr>
        <w:t>就是</w:t>
      </w:r>
      <w:proofErr w:type="gramStart"/>
      <w:r w:rsidRPr="003E59A2">
        <w:rPr>
          <w:rFonts w:ascii="宋体" w:eastAsia="宋体" w:hAnsi="宋体" w:cs="宋体"/>
          <w:b/>
          <w:bCs/>
          <w:kern w:val="0"/>
          <w:szCs w:val="21"/>
        </w:rPr>
        <w:t>在算这个数</w:t>
      </w:r>
      <w:proofErr w:type="gramEnd"/>
      <w:r w:rsidRPr="003E59A2">
        <w:rPr>
          <w:rFonts w:ascii="宋体" w:eastAsia="宋体" w:hAnsi="宋体" w:cs="宋体"/>
          <w:b/>
          <w:bCs/>
          <w:kern w:val="0"/>
          <w:szCs w:val="21"/>
        </w:rPr>
        <w:t>%mod,（从高位算  *10+i），因为我们枚举的数要保证数位和等于mod，还要保证这个数是mod的倍数，很自然就能找到这些状态，显然对于</w:t>
      </w:r>
      <w:r w:rsidRPr="003E59A2">
        <w:rPr>
          <w:rFonts w:ascii="宋体" w:eastAsia="宋体" w:hAnsi="宋体" w:cs="宋体"/>
          <w:b/>
          <w:bCs/>
          <w:kern w:val="0"/>
          <w:szCs w:val="21"/>
        </w:rPr>
        <w:lastRenderedPageBreak/>
        <w:t>每一个mod，</w:t>
      </w:r>
      <w:proofErr w:type="spellStart"/>
      <w:r w:rsidRPr="003E59A2">
        <w:rPr>
          <w:rFonts w:ascii="宋体" w:eastAsia="宋体" w:hAnsi="宋体" w:cs="宋体"/>
          <w:b/>
          <w:bCs/>
          <w:kern w:val="0"/>
          <w:szCs w:val="21"/>
        </w:rPr>
        <w:t>val</w:t>
      </w:r>
      <w:proofErr w:type="spellEnd"/>
      <w:r w:rsidRPr="003E59A2">
        <w:rPr>
          <w:rFonts w:ascii="宋体" w:eastAsia="宋体" w:hAnsi="宋体" w:cs="宋体"/>
          <w:b/>
          <w:bCs/>
          <w:kern w:val="0"/>
          <w:szCs w:val="21"/>
        </w:rPr>
        <w:t>不能保证状态唯一，这是你要是想加一维</w:t>
      </w:r>
      <w:proofErr w:type="spellStart"/>
      <w:r w:rsidRPr="003E59A2">
        <w:rPr>
          <w:rFonts w:ascii="宋体" w:eastAsia="宋体" w:hAnsi="宋体" w:cs="宋体"/>
          <w:b/>
          <w:bCs/>
          <w:kern w:val="0"/>
          <w:szCs w:val="21"/>
        </w:rPr>
        <w:t>dp</w:t>
      </w:r>
      <w:proofErr w:type="spellEnd"/>
      <w:r w:rsidRPr="003E59A2">
        <w:rPr>
          <w:rFonts w:ascii="宋体" w:eastAsia="宋体" w:hAnsi="宋体" w:cs="宋体"/>
          <w:b/>
          <w:bCs/>
          <w:kern w:val="0"/>
          <w:szCs w:val="21"/>
        </w:rPr>
        <w:t>[</w:t>
      </w:r>
      <w:proofErr w:type="spellStart"/>
      <w:r w:rsidRPr="003E59A2">
        <w:rPr>
          <w:rFonts w:ascii="宋体" w:eastAsia="宋体" w:hAnsi="宋体" w:cs="宋体"/>
          <w:b/>
          <w:bCs/>
          <w:kern w:val="0"/>
          <w:szCs w:val="21"/>
        </w:rPr>
        <w:t>pos</w:t>
      </w:r>
      <w:proofErr w:type="spellEnd"/>
      <w:r w:rsidRPr="003E59A2">
        <w:rPr>
          <w:rFonts w:ascii="宋体" w:eastAsia="宋体" w:hAnsi="宋体" w:cs="宋体"/>
          <w:b/>
          <w:bCs/>
          <w:kern w:val="0"/>
          <w:szCs w:val="21"/>
        </w:rPr>
        <w:t>][sum][</w:t>
      </w:r>
      <w:proofErr w:type="spellStart"/>
      <w:r w:rsidRPr="003E59A2">
        <w:rPr>
          <w:rFonts w:ascii="宋体" w:eastAsia="宋体" w:hAnsi="宋体" w:cs="宋体"/>
          <w:b/>
          <w:bCs/>
          <w:kern w:val="0"/>
          <w:szCs w:val="21"/>
        </w:rPr>
        <w:t>val</w:t>
      </w:r>
      <w:proofErr w:type="spellEnd"/>
      <w:r w:rsidRPr="003E59A2">
        <w:rPr>
          <w:rFonts w:ascii="宋体" w:eastAsia="宋体" w:hAnsi="宋体" w:cs="宋体"/>
          <w:b/>
          <w:bCs/>
          <w:kern w:val="0"/>
          <w:szCs w:val="21"/>
        </w:rPr>
        <w:t>][mod],记录每一个mod的状态(这里sum可以用减法，然而</w:t>
      </w:r>
      <w:proofErr w:type="spellStart"/>
      <w:r w:rsidRPr="003E59A2">
        <w:rPr>
          <w:rFonts w:ascii="宋体" w:eastAsia="宋体" w:hAnsi="宋体" w:cs="宋体"/>
          <w:b/>
          <w:bCs/>
          <w:kern w:val="0"/>
          <w:szCs w:val="21"/>
        </w:rPr>
        <w:t>val</w:t>
      </w:r>
      <w:proofErr w:type="spellEnd"/>
      <w:r w:rsidRPr="003E59A2">
        <w:rPr>
          <w:rFonts w:ascii="宋体" w:eastAsia="宋体" w:hAnsi="宋体" w:cs="宋体"/>
          <w:b/>
          <w:bCs/>
          <w:kern w:val="0"/>
          <w:szCs w:val="21"/>
        </w:rPr>
        <w:t>不行，就只能加一维)，那你就想太多了，这样是会超时的(因为状态太多，记忆化效果不好)。这里直接对每一个mod，</w:t>
      </w:r>
      <w:proofErr w:type="spellStart"/>
      <w:r w:rsidRPr="003E59A2">
        <w:rPr>
          <w:rFonts w:ascii="宋体" w:eastAsia="宋体" w:hAnsi="宋体" w:cs="宋体"/>
          <w:b/>
          <w:bCs/>
          <w:kern w:val="0"/>
          <w:szCs w:val="21"/>
        </w:rPr>
        <w:t>memset</w:t>
      </w:r>
      <w:proofErr w:type="spellEnd"/>
      <w:r w:rsidRPr="003E59A2">
        <w:rPr>
          <w:rFonts w:ascii="宋体" w:eastAsia="宋体" w:hAnsi="宋体" w:cs="宋体"/>
          <w:b/>
          <w:bCs/>
          <w:kern w:val="0"/>
          <w:szCs w:val="21"/>
        </w:rPr>
        <w:t>一次就能ac。下面的代码还把limit的</w:t>
      </w:r>
      <w:proofErr w:type="gramStart"/>
      <w:r w:rsidRPr="003E59A2">
        <w:rPr>
          <w:rFonts w:ascii="宋体" w:eastAsia="宋体" w:hAnsi="宋体" w:cs="宋体"/>
          <w:b/>
          <w:bCs/>
          <w:kern w:val="0"/>
          <w:szCs w:val="21"/>
        </w:rPr>
        <w:t>当做</w:t>
      </w:r>
      <w:proofErr w:type="gramEnd"/>
      <w:r w:rsidRPr="003E59A2">
        <w:rPr>
          <w:rFonts w:ascii="宋体" w:eastAsia="宋体" w:hAnsi="宋体" w:cs="宋体"/>
          <w:b/>
          <w:bCs/>
          <w:kern w:val="0"/>
          <w:szCs w:val="21"/>
        </w:rPr>
        <w:t>了状态，因为每次都要初始化，所以能这样，</w:t>
      </w:r>
      <w:proofErr w:type="spellStart"/>
      <w:r w:rsidRPr="003E59A2">
        <w:rPr>
          <w:rFonts w:ascii="宋体" w:eastAsia="宋体" w:hAnsi="宋体" w:cs="宋体"/>
          <w:b/>
          <w:bCs/>
          <w:kern w:val="0"/>
          <w:szCs w:val="21"/>
        </w:rPr>
        <w:t>memset</w:t>
      </w:r>
      <w:proofErr w:type="spellEnd"/>
      <w:r w:rsidRPr="003E59A2">
        <w:rPr>
          <w:rFonts w:ascii="宋体" w:eastAsia="宋体" w:hAnsi="宋体" w:cs="宋体"/>
          <w:b/>
          <w:bCs/>
          <w:kern w:val="0"/>
          <w:szCs w:val="21"/>
        </w:rPr>
        <w:t>在多组外面是不能这样的，不过奇葩的，这代码，如果不把limit当状态，还是在!limit 条件下记录</w:t>
      </w:r>
      <w:proofErr w:type="spellStart"/>
      <w:r w:rsidRPr="003E59A2">
        <w:rPr>
          <w:rFonts w:ascii="宋体" w:eastAsia="宋体" w:hAnsi="宋体" w:cs="宋体"/>
          <w:b/>
          <w:bCs/>
          <w:kern w:val="0"/>
          <w:szCs w:val="21"/>
        </w:rPr>
        <w:t>dp</w:t>
      </w:r>
      <w:proofErr w:type="spellEnd"/>
      <w:r w:rsidRPr="003E59A2">
        <w:rPr>
          <w:rFonts w:ascii="宋体" w:eastAsia="宋体" w:hAnsi="宋体" w:cs="宋体"/>
          <w:b/>
          <w:bCs/>
          <w:kern w:val="0"/>
          <w:szCs w:val="21"/>
        </w:rPr>
        <w:t>，提交一发，时间竟然更短了，可能是每次</w:t>
      </w:r>
      <w:proofErr w:type="spellStart"/>
      <w:r w:rsidRPr="003E59A2">
        <w:rPr>
          <w:rFonts w:ascii="宋体" w:eastAsia="宋体" w:hAnsi="宋体" w:cs="宋体"/>
          <w:b/>
          <w:bCs/>
          <w:kern w:val="0"/>
          <w:szCs w:val="21"/>
        </w:rPr>
        <w:t>memset</w:t>
      </w:r>
      <w:proofErr w:type="spellEnd"/>
      <w:r w:rsidRPr="003E59A2">
        <w:rPr>
          <w:rFonts w:ascii="宋体" w:eastAsia="宋体" w:hAnsi="宋体" w:cs="宋体"/>
          <w:b/>
          <w:bCs/>
          <w:kern w:val="0"/>
          <w:szCs w:val="21"/>
        </w:rPr>
        <w:t>的关系！！！</w:t>
      </w:r>
    </w:p>
    <w:p w:rsidR="003E59A2" w:rsidRPr="003E59A2" w:rsidRDefault="003E59A2" w:rsidP="003E59A2">
      <w:pPr>
        <w:widowControl/>
        <w:jc w:val="left"/>
        <w:rPr>
          <w:rFonts w:ascii="宋体" w:eastAsia="宋体" w:hAnsi="宋体" w:cs="宋体"/>
          <w:kern w:val="0"/>
          <w:szCs w:val="21"/>
        </w:rPr>
      </w:pPr>
      <w:r w:rsidRPr="003E59A2">
        <w:rPr>
          <w:rFonts w:ascii="宋体" w:eastAsia="宋体" w:hAnsi="宋体" w:cs="宋体"/>
          <w:b/>
          <w:bCs/>
          <w:kern w:val="0"/>
          <w:szCs w:val="21"/>
        </w:rPr>
        <w:t>[</w:t>
      </w:r>
      <w:proofErr w:type="spellStart"/>
      <w:proofErr w:type="gramStart"/>
      <w:r w:rsidRPr="003E59A2">
        <w:rPr>
          <w:rFonts w:ascii="宋体" w:eastAsia="宋体" w:hAnsi="宋体" w:cs="宋体"/>
          <w:b/>
          <w:bCs/>
          <w:kern w:val="0"/>
          <w:szCs w:val="21"/>
        </w:rPr>
        <w:t>cpp</w:t>
      </w:r>
      <w:proofErr w:type="spellEnd"/>
      <w:proofErr w:type="gramEnd"/>
      <w:r w:rsidRPr="003E59A2">
        <w:rPr>
          <w:rFonts w:ascii="宋体" w:eastAsia="宋体" w:hAnsi="宋体" w:cs="宋体"/>
          <w:b/>
          <w:bCs/>
          <w:kern w:val="0"/>
          <w:szCs w:val="21"/>
        </w:rPr>
        <w:t>]</w:t>
      </w:r>
      <w:r w:rsidRPr="003E59A2">
        <w:rPr>
          <w:rFonts w:ascii="宋体" w:eastAsia="宋体" w:hAnsi="宋体" w:cs="宋体"/>
          <w:kern w:val="0"/>
          <w:szCs w:val="21"/>
        </w:rPr>
        <w:t xml:space="preserve"> </w:t>
      </w:r>
      <w:hyperlink r:id="rId25" w:tooltip="view plain" w:history="1">
        <w:r w:rsidRPr="003E59A2">
          <w:rPr>
            <w:rFonts w:ascii="宋体" w:eastAsia="宋体" w:hAnsi="宋体" w:cs="宋体"/>
            <w:color w:val="0000FF"/>
            <w:kern w:val="0"/>
            <w:szCs w:val="21"/>
            <w:u w:val="single"/>
          </w:rPr>
          <w:t>view plain</w:t>
        </w:r>
      </w:hyperlink>
      <w:r w:rsidRPr="003E59A2">
        <w:rPr>
          <w:rFonts w:ascii="宋体" w:eastAsia="宋体" w:hAnsi="宋体" w:cs="宋体"/>
          <w:kern w:val="0"/>
          <w:szCs w:val="21"/>
        </w:rPr>
        <w:t xml:space="preserve"> </w:t>
      </w:r>
      <w:hyperlink r:id="rId26" w:tooltip="copy" w:history="1">
        <w:r w:rsidRPr="003E59A2">
          <w:rPr>
            <w:rFonts w:ascii="宋体" w:eastAsia="宋体" w:hAnsi="宋体" w:cs="宋体"/>
            <w:color w:val="0000FF"/>
            <w:kern w:val="0"/>
            <w:szCs w:val="21"/>
            <w:u w:val="single"/>
          </w:rPr>
          <w:t>copy</w:t>
        </w:r>
      </w:hyperlink>
    </w:p>
    <w:p w:rsidR="003E59A2" w:rsidRPr="003E59A2" w:rsidRDefault="003E59A2" w:rsidP="003E59A2">
      <w:pPr>
        <w:widowControl/>
        <w:numPr>
          <w:ilvl w:val="0"/>
          <w:numId w:val="7"/>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#include&lt;</w:t>
      </w:r>
      <w:proofErr w:type="spellStart"/>
      <w:r w:rsidRPr="003E59A2">
        <w:rPr>
          <w:rFonts w:ascii="宋体" w:eastAsia="宋体" w:hAnsi="宋体" w:cs="宋体"/>
          <w:kern w:val="0"/>
          <w:szCs w:val="21"/>
        </w:rPr>
        <w:t>cstdio</w:t>
      </w:r>
      <w:proofErr w:type="spellEnd"/>
      <w:r w:rsidRPr="003E59A2">
        <w:rPr>
          <w:rFonts w:ascii="宋体" w:eastAsia="宋体" w:hAnsi="宋体" w:cs="宋体"/>
          <w:kern w:val="0"/>
          <w:szCs w:val="21"/>
        </w:rPr>
        <w:t>&gt;  </w:t>
      </w:r>
    </w:p>
    <w:p w:rsidR="003E59A2" w:rsidRPr="003E59A2" w:rsidRDefault="003E59A2" w:rsidP="003E59A2">
      <w:pPr>
        <w:widowControl/>
        <w:numPr>
          <w:ilvl w:val="0"/>
          <w:numId w:val="7"/>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#include&lt;</w:t>
      </w:r>
      <w:proofErr w:type="spellStart"/>
      <w:r w:rsidRPr="003E59A2">
        <w:rPr>
          <w:rFonts w:ascii="宋体" w:eastAsia="宋体" w:hAnsi="宋体" w:cs="宋体"/>
          <w:kern w:val="0"/>
          <w:szCs w:val="21"/>
        </w:rPr>
        <w:t>cstring</w:t>
      </w:r>
      <w:proofErr w:type="spellEnd"/>
      <w:r w:rsidRPr="003E59A2">
        <w:rPr>
          <w:rFonts w:ascii="宋体" w:eastAsia="宋体" w:hAnsi="宋体" w:cs="宋体"/>
          <w:kern w:val="0"/>
          <w:szCs w:val="21"/>
        </w:rPr>
        <w:t>&gt;  </w:t>
      </w:r>
    </w:p>
    <w:p w:rsidR="003E59A2" w:rsidRPr="003E59A2" w:rsidRDefault="003E59A2" w:rsidP="003E59A2">
      <w:pPr>
        <w:widowControl/>
        <w:numPr>
          <w:ilvl w:val="0"/>
          <w:numId w:val="7"/>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#include&lt;</w:t>
      </w:r>
      <w:proofErr w:type="spellStart"/>
      <w:r w:rsidRPr="003E59A2">
        <w:rPr>
          <w:rFonts w:ascii="宋体" w:eastAsia="宋体" w:hAnsi="宋体" w:cs="宋体"/>
          <w:kern w:val="0"/>
          <w:szCs w:val="21"/>
        </w:rPr>
        <w:t>iostream</w:t>
      </w:r>
      <w:proofErr w:type="spellEnd"/>
      <w:r w:rsidRPr="003E59A2">
        <w:rPr>
          <w:rFonts w:ascii="宋体" w:eastAsia="宋体" w:hAnsi="宋体" w:cs="宋体"/>
          <w:kern w:val="0"/>
          <w:szCs w:val="21"/>
        </w:rPr>
        <w:t>&gt;  </w:t>
      </w:r>
    </w:p>
    <w:p w:rsidR="003E59A2" w:rsidRPr="003E59A2" w:rsidRDefault="003E59A2" w:rsidP="003E59A2">
      <w:pPr>
        <w:widowControl/>
        <w:numPr>
          <w:ilvl w:val="0"/>
          <w:numId w:val="7"/>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#include&lt;string&gt;  </w:t>
      </w:r>
    </w:p>
    <w:p w:rsidR="003E59A2" w:rsidRPr="003E59A2" w:rsidRDefault="003E59A2" w:rsidP="003E59A2">
      <w:pPr>
        <w:widowControl/>
        <w:numPr>
          <w:ilvl w:val="0"/>
          <w:numId w:val="7"/>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
    <w:p w:rsidR="003E59A2" w:rsidRPr="003E59A2" w:rsidRDefault="003E59A2" w:rsidP="003E59A2">
      <w:pPr>
        <w:widowControl/>
        <w:numPr>
          <w:ilvl w:val="0"/>
          <w:numId w:val="7"/>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using namespace </w:t>
      </w:r>
      <w:proofErr w:type="spellStart"/>
      <w:r w:rsidRPr="003E59A2">
        <w:rPr>
          <w:rFonts w:ascii="宋体" w:eastAsia="宋体" w:hAnsi="宋体" w:cs="宋体"/>
          <w:kern w:val="0"/>
          <w:szCs w:val="21"/>
        </w:rPr>
        <w:t>std</w:t>
      </w:r>
      <w:proofErr w:type="spellEnd"/>
      <w:r w:rsidRPr="003E59A2">
        <w:rPr>
          <w:rFonts w:ascii="宋体" w:eastAsia="宋体" w:hAnsi="宋体" w:cs="宋体"/>
          <w:kern w:val="0"/>
          <w:szCs w:val="21"/>
        </w:rPr>
        <w:t>;  </w:t>
      </w:r>
    </w:p>
    <w:p w:rsidR="003E59A2" w:rsidRPr="003E59A2" w:rsidRDefault="003E59A2" w:rsidP="003E59A2">
      <w:pPr>
        <w:widowControl/>
        <w:numPr>
          <w:ilvl w:val="0"/>
          <w:numId w:val="7"/>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
    <w:p w:rsidR="003E59A2" w:rsidRPr="003E59A2" w:rsidRDefault="003E59A2" w:rsidP="003E59A2">
      <w:pPr>
        <w:widowControl/>
        <w:numPr>
          <w:ilvl w:val="0"/>
          <w:numId w:val="7"/>
        </w:numPr>
        <w:spacing w:before="100" w:beforeAutospacing="1" w:after="100" w:afterAutospacing="1"/>
        <w:ind w:left="1320"/>
        <w:jc w:val="left"/>
        <w:rPr>
          <w:rFonts w:ascii="宋体" w:eastAsia="宋体" w:hAnsi="宋体" w:cs="宋体"/>
          <w:kern w:val="0"/>
          <w:szCs w:val="21"/>
        </w:rPr>
      </w:pPr>
      <w:proofErr w:type="spellStart"/>
      <w:r w:rsidRPr="003E59A2">
        <w:rPr>
          <w:rFonts w:ascii="宋体" w:eastAsia="宋体" w:hAnsi="宋体" w:cs="宋体"/>
          <w:kern w:val="0"/>
          <w:szCs w:val="21"/>
        </w:rPr>
        <w:t>typedef</w:t>
      </w:r>
      <w:proofErr w:type="spellEnd"/>
      <w:r w:rsidRPr="003E59A2">
        <w:rPr>
          <w:rFonts w:ascii="宋体" w:eastAsia="宋体" w:hAnsi="宋体" w:cs="宋体"/>
          <w:kern w:val="0"/>
          <w:szCs w:val="21"/>
        </w:rPr>
        <w:t> long </w:t>
      </w:r>
      <w:proofErr w:type="spellStart"/>
      <w:r w:rsidRPr="003E59A2">
        <w:rPr>
          <w:rFonts w:ascii="宋体" w:eastAsia="宋体" w:hAnsi="宋体" w:cs="宋体"/>
          <w:kern w:val="0"/>
          <w:szCs w:val="21"/>
        </w:rPr>
        <w:t>long</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ll</w:t>
      </w:r>
      <w:proofErr w:type="spellEnd"/>
      <w:r w:rsidRPr="003E59A2">
        <w:rPr>
          <w:rFonts w:ascii="宋体" w:eastAsia="宋体" w:hAnsi="宋体" w:cs="宋体"/>
          <w:kern w:val="0"/>
          <w:szCs w:val="21"/>
        </w:rPr>
        <w:t>;  </w:t>
      </w:r>
    </w:p>
    <w:p w:rsidR="003E59A2" w:rsidRPr="003E59A2" w:rsidRDefault="003E59A2" w:rsidP="003E59A2">
      <w:pPr>
        <w:widowControl/>
        <w:numPr>
          <w:ilvl w:val="0"/>
          <w:numId w:val="7"/>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
    <w:p w:rsidR="003E59A2" w:rsidRPr="003E59A2" w:rsidRDefault="003E59A2" w:rsidP="003E59A2">
      <w:pPr>
        <w:widowControl/>
        <w:numPr>
          <w:ilvl w:val="0"/>
          <w:numId w:val="7"/>
        </w:numPr>
        <w:spacing w:before="100" w:beforeAutospacing="1" w:after="100" w:afterAutospacing="1"/>
        <w:ind w:left="1320"/>
        <w:jc w:val="left"/>
        <w:rPr>
          <w:rFonts w:ascii="宋体" w:eastAsia="宋体" w:hAnsi="宋体" w:cs="宋体"/>
          <w:kern w:val="0"/>
          <w:szCs w:val="21"/>
        </w:rPr>
      </w:pPr>
      <w:proofErr w:type="spellStart"/>
      <w:r w:rsidRPr="003E59A2">
        <w:rPr>
          <w:rFonts w:ascii="宋体" w:eastAsia="宋体" w:hAnsi="宋体" w:cs="宋体"/>
          <w:kern w:val="0"/>
          <w:szCs w:val="21"/>
        </w:rPr>
        <w:t>ll</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[20][163][163][2];  </w:t>
      </w:r>
    </w:p>
    <w:p w:rsidR="003E59A2" w:rsidRPr="003E59A2" w:rsidRDefault="003E59A2" w:rsidP="003E59A2">
      <w:pPr>
        <w:widowControl/>
        <w:numPr>
          <w:ilvl w:val="0"/>
          <w:numId w:val="7"/>
        </w:numPr>
        <w:spacing w:before="100" w:beforeAutospacing="1" w:after="100" w:afterAutospacing="1"/>
        <w:ind w:left="1320"/>
        <w:jc w:val="left"/>
        <w:rPr>
          <w:rFonts w:ascii="宋体" w:eastAsia="宋体" w:hAnsi="宋体" w:cs="宋体"/>
          <w:kern w:val="0"/>
          <w:szCs w:val="21"/>
        </w:rPr>
      </w:pP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a[20];  </w:t>
      </w:r>
    </w:p>
    <w:p w:rsidR="003E59A2" w:rsidRPr="003E59A2" w:rsidRDefault="003E59A2" w:rsidP="003E59A2">
      <w:pPr>
        <w:widowControl/>
        <w:numPr>
          <w:ilvl w:val="0"/>
          <w:numId w:val="7"/>
        </w:numPr>
        <w:spacing w:before="100" w:beforeAutospacing="1" w:after="100" w:afterAutospacing="1"/>
        <w:ind w:left="1320"/>
        <w:jc w:val="left"/>
        <w:rPr>
          <w:rFonts w:ascii="宋体" w:eastAsia="宋体" w:hAnsi="宋体" w:cs="宋体"/>
          <w:kern w:val="0"/>
          <w:szCs w:val="21"/>
        </w:rPr>
      </w:pPr>
      <w:proofErr w:type="spellStart"/>
      <w:r w:rsidRPr="003E59A2">
        <w:rPr>
          <w:rFonts w:ascii="宋体" w:eastAsia="宋体" w:hAnsi="宋体" w:cs="宋体"/>
          <w:kern w:val="0"/>
          <w:szCs w:val="21"/>
        </w:rPr>
        <w:t>ll</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dfs</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pos,int</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sum,int</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val,int</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mod,bool</w:t>
      </w:r>
      <w:proofErr w:type="spellEnd"/>
      <w:r w:rsidRPr="003E59A2">
        <w:rPr>
          <w:rFonts w:ascii="宋体" w:eastAsia="宋体" w:hAnsi="宋体" w:cs="宋体"/>
          <w:kern w:val="0"/>
          <w:szCs w:val="21"/>
        </w:rPr>
        <w:t> limit)  </w:t>
      </w:r>
    </w:p>
    <w:p w:rsidR="003E59A2" w:rsidRPr="003E59A2" w:rsidRDefault="003E59A2" w:rsidP="003E59A2">
      <w:pPr>
        <w:widowControl/>
        <w:numPr>
          <w:ilvl w:val="0"/>
          <w:numId w:val="7"/>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
    <w:p w:rsidR="003E59A2" w:rsidRPr="003E59A2" w:rsidRDefault="003E59A2" w:rsidP="003E59A2">
      <w:pPr>
        <w:widowControl/>
        <w:numPr>
          <w:ilvl w:val="0"/>
          <w:numId w:val="7"/>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if(sum-9*pos-9&gt;0) return 0;//最坏的情况，这一位及后面的全部为9都不能达到0那就直接GG，这个剪枝不会影响ac  </w:t>
      </w:r>
    </w:p>
    <w:p w:rsidR="003E59A2" w:rsidRPr="003E59A2" w:rsidRDefault="003E59A2" w:rsidP="003E59A2">
      <w:pPr>
        <w:widowControl/>
        <w:numPr>
          <w:ilvl w:val="0"/>
          <w:numId w:val="7"/>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if(</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==-1) return sum==0 &amp;&amp; </w:t>
      </w:r>
      <w:proofErr w:type="spellStart"/>
      <w:r w:rsidRPr="003E59A2">
        <w:rPr>
          <w:rFonts w:ascii="宋体" w:eastAsia="宋体" w:hAnsi="宋体" w:cs="宋体"/>
          <w:kern w:val="0"/>
          <w:szCs w:val="21"/>
        </w:rPr>
        <w:t>val</w:t>
      </w:r>
      <w:proofErr w:type="spellEnd"/>
      <w:r w:rsidRPr="003E59A2">
        <w:rPr>
          <w:rFonts w:ascii="宋体" w:eastAsia="宋体" w:hAnsi="宋体" w:cs="宋体"/>
          <w:kern w:val="0"/>
          <w:szCs w:val="21"/>
        </w:rPr>
        <w:t>==0;  </w:t>
      </w:r>
    </w:p>
    <w:p w:rsidR="003E59A2" w:rsidRPr="003E59A2" w:rsidRDefault="003E59A2" w:rsidP="003E59A2">
      <w:pPr>
        <w:widowControl/>
        <w:numPr>
          <w:ilvl w:val="0"/>
          <w:numId w:val="7"/>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if(dp[pos][sum][val][limit]!=-1) return dp[pos][sum][val][limit];  </w:t>
      </w:r>
    </w:p>
    <w:p w:rsidR="003E59A2" w:rsidRPr="003E59A2" w:rsidRDefault="003E59A2" w:rsidP="003E59A2">
      <w:pPr>
        <w:widowControl/>
        <w:numPr>
          <w:ilvl w:val="0"/>
          <w:numId w:val="7"/>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up=</w:t>
      </w:r>
      <w:proofErr w:type="spellStart"/>
      <w:r w:rsidRPr="003E59A2">
        <w:rPr>
          <w:rFonts w:ascii="宋体" w:eastAsia="宋体" w:hAnsi="宋体" w:cs="宋体"/>
          <w:kern w:val="0"/>
          <w:szCs w:val="21"/>
        </w:rPr>
        <w:t>limit?a</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]:9;  </w:t>
      </w:r>
    </w:p>
    <w:p w:rsidR="003E59A2" w:rsidRPr="003E59A2" w:rsidRDefault="003E59A2" w:rsidP="003E59A2">
      <w:pPr>
        <w:widowControl/>
        <w:numPr>
          <w:ilvl w:val="0"/>
          <w:numId w:val="7"/>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ll</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ans</w:t>
      </w:r>
      <w:proofErr w:type="spellEnd"/>
      <w:r w:rsidRPr="003E59A2">
        <w:rPr>
          <w:rFonts w:ascii="宋体" w:eastAsia="宋体" w:hAnsi="宋体" w:cs="宋体"/>
          <w:kern w:val="0"/>
          <w:szCs w:val="21"/>
        </w:rPr>
        <w:t>=0;  </w:t>
      </w:r>
    </w:p>
    <w:p w:rsidR="003E59A2" w:rsidRPr="003E59A2" w:rsidRDefault="003E59A2" w:rsidP="003E59A2">
      <w:pPr>
        <w:widowControl/>
        <w:numPr>
          <w:ilvl w:val="0"/>
          <w:numId w:val="7"/>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for(</w:t>
      </w: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i=0;i&lt;=</w:t>
      </w:r>
      <w:proofErr w:type="spellStart"/>
      <w:r w:rsidRPr="003E59A2">
        <w:rPr>
          <w:rFonts w:ascii="宋体" w:eastAsia="宋体" w:hAnsi="宋体" w:cs="宋体"/>
          <w:kern w:val="0"/>
          <w:szCs w:val="21"/>
        </w:rPr>
        <w:t>up;i</w:t>
      </w:r>
      <w:proofErr w:type="spellEnd"/>
      <w:r w:rsidRPr="003E59A2">
        <w:rPr>
          <w:rFonts w:ascii="宋体" w:eastAsia="宋体" w:hAnsi="宋体" w:cs="宋体"/>
          <w:kern w:val="0"/>
          <w:szCs w:val="21"/>
        </w:rPr>
        <w:t>++)  </w:t>
      </w:r>
    </w:p>
    <w:p w:rsidR="003E59A2" w:rsidRPr="003E59A2" w:rsidRDefault="003E59A2" w:rsidP="003E59A2">
      <w:pPr>
        <w:widowControl/>
        <w:numPr>
          <w:ilvl w:val="0"/>
          <w:numId w:val="7"/>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  </w:t>
      </w:r>
    </w:p>
    <w:p w:rsidR="003E59A2" w:rsidRPr="003E59A2" w:rsidRDefault="003E59A2" w:rsidP="003E59A2">
      <w:pPr>
        <w:widowControl/>
        <w:numPr>
          <w:ilvl w:val="0"/>
          <w:numId w:val="7"/>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if(sum-i&lt;0) break;  </w:t>
      </w:r>
    </w:p>
    <w:p w:rsidR="003E59A2" w:rsidRPr="003E59A2" w:rsidRDefault="003E59A2" w:rsidP="003E59A2">
      <w:pPr>
        <w:widowControl/>
        <w:numPr>
          <w:ilvl w:val="0"/>
          <w:numId w:val="7"/>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ans+=dfs(pos-1,sum-i,(val*10+i)%mod,mod,limit &amp;&amp; i==a[pos]);  </w:t>
      </w:r>
    </w:p>
    <w:p w:rsidR="003E59A2" w:rsidRPr="003E59A2" w:rsidRDefault="003E59A2" w:rsidP="003E59A2">
      <w:pPr>
        <w:widowControl/>
        <w:numPr>
          <w:ilvl w:val="0"/>
          <w:numId w:val="7"/>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  </w:t>
      </w:r>
    </w:p>
    <w:p w:rsidR="003E59A2" w:rsidRPr="003E59A2" w:rsidRDefault="003E59A2" w:rsidP="003E59A2">
      <w:pPr>
        <w:widowControl/>
        <w:numPr>
          <w:ilvl w:val="0"/>
          <w:numId w:val="7"/>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][sum][</w:t>
      </w:r>
      <w:proofErr w:type="spellStart"/>
      <w:r w:rsidRPr="003E59A2">
        <w:rPr>
          <w:rFonts w:ascii="宋体" w:eastAsia="宋体" w:hAnsi="宋体" w:cs="宋体"/>
          <w:kern w:val="0"/>
          <w:szCs w:val="21"/>
        </w:rPr>
        <w:t>val</w:t>
      </w:r>
      <w:proofErr w:type="spellEnd"/>
      <w:r w:rsidRPr="003E59A2">
        <w:rPr>
          <w:rFonts w:ascii="宋体" w:eastAsia="宋体" w:hAnsi="宋体" w:cs="宋体"/>
          <w:kern w:val="0"/>
          <w:szCs w:val="21"/>
        </w:rPr>
        <w:t>][limit]=</w:t>
      </w:r>
      <w:proofErr w:type="spellStart"/>
      <w:r w:rsidRPr="003E59A2">
        <w:rPr>
          <w:rFonts w:ascii="宋体" w:eastAsia="宋体" w:hAnsi="宋体" w:cs="宋体"/>
          <w:kern w:val="0"/>
          <w:szCs w:val="21"/>
        </w:rPr>
        <w:t>ans</w:t>
      </w:r>
      <w:proofErr w:type="spellEnd"/>
      <w:r w:rsidRPr="003E59A2">
        <w:rPr>
          <w:rFonts w:ascii="宋体" w:eastAsia="宋体" w:hAnsi="宋体" w:cs="宋体"/>
          <w:kern w:val="0"/>
          <w:szCs w:val="21"/>
        </w:rPr>
        <w:t>;  </w:t>
      </w:r>
    </w:p>
    <w:p w:rsidR="003E59A2" w:rsidRPr="003E59A2" w:rsidRDefault="003E59A2" w:rsidP="003E59A2">
      <w:pPr>
        <w:widowControl/>
        <w:numPr>
          <w:ilvl w:val="0"/>
          <w:numId w:val="7"/>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return </w:t>
      </w:r>
      <w:proofErr w:type="spellStart"/>
      <w:r w:rsidRPr="003E59A2">
        <w:rPr>
          <w:rFonts w:ascii="宋体" w:eastAsia="宋体" w:hAnsi="宋体" w:cs="宋体"/>
          <w:kern w:val="0"/>
          <w:szCs w:val="21"/>
        </w:rPr>
        <w:t>ans</w:t>
      </w:r>
      <w:proofErr w:type="spellEnd"/>
      <w:r w:rsidRPr="003E59A2">
        <w:rPr>
          <w:rFonts w:ascii="宋体" w:eastAsia="宋体" w:hAnsi="宋体" w:cs="宋体"/>
          <w:kern w:val="0"/>
          <w:szCs w:val="21"/>
        </w:rPr>
        <w:t>;  </w:t>
      </w:r>
    </w:p>
    <w:p w:rsidR="003E59A2" w:rsidRPr="003E59A2" w:rsidRDefault="003E59A2" w:rsidP="003E59A2">
      <w:pPr>
        <w:widowControl/>
        <w:numPr>
          <w:ilvl w:val="0"/>
          <w:numId w:val="7"/>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
    <w:p w:rsidR="003E59A2" w:rsidRPr="003E59A2" w:rsidRDefault="003E59A2" w:rsidP="003E59A2">
      <w:pPr>
        <w:widowControl/>
        <w:numPr>
          <w:ilvl w:val="0"/>
          <w:numId w:val="7"/>
        </w:numPr>
        <w:spacing w:before="100" w:beforeAutospacing="1" w:after="100" w:afterAutospacing="1"/>
        <w:ind w:left="1320"/>
        <w:jc w:val="left"/>
        <w:rPr>
          <w:rFonts w:ascii="宋体" w:eastAsia="宋体" w:hAnsi="宋体" w:cs="宋体"/>
          <w:kern w:val="0"/>
          <w:szCs w:val="21"/>
        </w:rPr>
      </w:pPr>
      <w:proofErr w:type="spellStart"/>
      <w:r w:rsidRPr="003E59A2">
        <w:rPr>
          <w:rFonts w:ascii="宋体" w:eastAsia="宋体" w:hAnsi="宋体" w:cs="宋体"/>
          <w:kern w:val="0"/>
          <w:szCs w:val="21"/>
        </w:rPr>
        <w:t>ll</w:t>
      </w:r>
      <w:proofErr w:type="spellEnd"/>
      <w:r w:rsidRPr="003E59A2">
        <w:rPr>
          <w:rFonts w:ascii="宋体" w:eastAsia="宋体" w:hAnsi="宋体" w:cs="宋体"/>
          <w:kern w:val="0"/>
          <w:szCs w:val="21"/>
        </w:rPr>
        <w:t> solve(</w:t>
      </w:r>
      <w:proofErr w:type="spellStart"/>
      <w:r w:rsidRPr="003E59A2">
        <w:rPr>
          <w:rFonts w:ascii="宋体" w:eastAsia="宋体" w:hAnsi="宋体" w:cs="宋体"/>
          <w:kern w:val="0"/>
          <w:szCs w:val="21"/>
        </w:rPr>
        <w:t>ll</w:t>
      </w:r>
      <w:proofErr w:type="spellEnd"/>
      <w:r w:rsidRPr="003E59A2">
        <w:rPr>
          <w:rFonts w:ascii="宋体" w:eastAsia="宋体" w:hAnsi="宋体" w:cs="宋体"/>
          <w:kern w:val="0"/>
          <w:szCs w:val="21"/>
        </w:rPr>
        <w:t> x)  </w:t>
      </w:r>
    </w:p>
    <w:p w:rsidR="003E59A2" w:rsidRPr="003E59A2" w:rsidRDefault="003E59A2" w:rsidP="003E59A2">
      <w:pPr>
        <w:widowControl/>
        <w:numPr>
          <w:ilvl w:val="0"/>
          <w:numId w:val="7"/>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
    <w:p w:rsidR="003E59A2" w:rsidRPr="003E59A2" w:rsidRDefault="003E59A2" w:rsidP="003E59A2">
      <w:pPr>
        <w:widowControl/>
        <w:numPr>
          <w:ilvl w:val="0"/>
          <w:numId w:val="7"/>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=0;  </w:t>
      </w:r>
    </w:p>
    <w:p w:rsidR="003E59A2" w:rsidRPr="003E59A2" w:rsidRDefault="003E59A2" w:rsidP="003E59A2">
      <w:pPr>
        <w:widowControl/>
        <w:numPr>
          <w:ilvl w:val="0"/>
          <w:numId w:val="7"/>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while(x)  </w:t>
      </w:r>
    </w:p>
    <w:p w:rsidR="003E59A2" w:rsidRPr="003E59A2" w:rsidRDefault="003E59A2" w:rsidP="003E59A2">
      <w:pPr>
        <w:widowControl/>
        <w:numPr>
          <w:ilvl w:val="0"/>
          <w:numId w:val="7"/>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  </w:t>
      </w:r>
    </w:p>
    <w:p w:rsidR="003E59A2" w:rsidRPr="003E59A2" w:rsidRDefault="003E59A2" w:rsidP="003E59A2">
      <w:pPr>
        <w:widowControl/>
        <w:numPr>
          <w:ilvl w:val="0"/>
          <w:numId w:val="7"/>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a[</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++]=x%10;  </w:t>
      </w:r>
    </w:p>
    <w:p w:rsidR="003E59A2" w:rsidRPr="003E59A2" w:rsidRDefault="003E59A2" w:rsidP="003E59A2">
      <w:pPr>
        <w:widowControl/>
        <w:numPr>
          <w:ilvl w:val="0"/>
          <w:numId w:val="7"/>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x/=10;  </w:t>
      </w:r>
    </w:p>
    <w:p w:rsidR="003E59A2" w:rsidRPr="003E59A2" w:rsidRDefault="003E59A2" w:rsidP="003E59A2">
      <w:pPr>
        <w:widowControl/>
        <w:numPr>
          <w:ilvl w:val="0"/>
          <w:numId w:val="7"/>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lastRenderedPageBreak/>
        <w:t>    }  </w:t>
      </w:r>
    </w:p>
    <w:p w:rsidR="003E59A2" w:rsidRPr="003E59A2" w:rsidRDefault="003E59A2" w:rsidP="003E59A2">
      <w:pPr>
        <w:widowControl/>
        <w:numPr>
          <w:ilvl w:val="0"/>
          <w:numId w:val="7"/>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ll</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ans</w:t>
      </w:r>
      <w:proofErr w:type="spellEnd"/>
      <w:r w:rsidRPr="003E59A2">
        <w:rPr>
          <w:rFonts w:ascii="宋体" w:eastAsia="宋体" w:hAnsi="宋体" w:cs="宋体"/>
          <w:kern w:val="0"/>
          <w:szCs w:val="21"/>
        </w:rPr>
        <w:t>=0;  </w:t>
      </w:r>
    </w:p>
    <w:p w:rsidR="003E59A2" w:rsidRPr="003E59A2" w:rsidRDefault="003E59A2" w:rsidP="003E59A2">
      <w:pPr>
        <w:widowControl/>
        <w:numPr>
          <w:ilvl w:val="0"/>
          <w:numId w:val="7"/>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for(</w:t>
      </w: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i=1;i&lt;=</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*9;i++)//上限就是每一位都是9  </w:t>
      </w:r>
    </w:p>
    <w:p w:rsidR="003E59A2" w:rsidRPr="003E59A2" w:rsidRDefault="003E59A2" w:rsidP="003E59A2">
      <w:pPr>
        <w:widowControl/>
        <w:numPr>
          <w:ilvl w:val="0"/>
          <w:numId w:val="7"/>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  </w:t>
      </w:r>
    </w:p>
    <w:p w:rsidR="003E59A2" w:rsidRPr="003E59A2" w:rsidRDefault="003E59A2" w:rsidP="003E59A2">
      <w:pPr>
        <w:widowControl/>
        <w:numPr>
          <w:ilvl w:val="0"/>
          <w:numId w:val="7"/>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memset</w:t>
      </w:r>
      <w:proofErr w:type="spellEnd"/>
      <w:r w:rsidRPr="003E59A2">
        <w:rPr>
          <w:rFonts w:ascii="宋体" w:eastAsia="宋体" w:hAnsi="宋体" w:cs="宋体"/>
          <w:kern w:val="0"/>
          <w:szCs w:val="21"/>
        </w:rPr>
        <w:t>(dp,-1,sizeof </w:t>
      </w: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  </w:t>
      </w:r>
    </w:p>
    <w:p w:rsidR="003E59A2" w:rsidRPr="003E59A2" w:rsidRDefault="003E59A2" w:rsidP="003E59A2">
      <w:pPr>
        <w:widowControl/>
        <w:numPr>
          <w:ilvl w:val="0"/>
          <w:numId w:val="7"/>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ll</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tmp</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dfs</w:t>
      </w:r>
      <w:proofErr w:type="spellEnd"/>
      <w:r w:rsidRPr="003E59A2">
        <w:rPr>
          <w:rFonts w:ascii="宋体" w:eastAsia="宋体" w:hAnsi="宋体" w:cs="宋体"/>
          <w:kern w:val="0"/>
          <w:szCs w:val="21"/>
        </w:rPr>
        <w:t>(pos-1,i,0,i,true);  </w:t>
      </w:r>
    </w:p>
    <w:p w:rsidR="003E59A2" w:rsidRPr="003E59A2" w:rsidRDefault="003E59A2" w:rsidP="003E59A2">
      <w:pPr>
        <w:widowControl/>
        <w:numPr>
          <w:ilvl w:val="0"/>
          <w:numId w:val="7"/>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ans</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tmp</w:t>
      </w:r>
      <w:proofErr w:type="spellEnd"/>
      <w:r w:rsidRPr="003E59A2">
        <w:rPr>
          <w:rFonts w:ascii="宋体" w:eastAsia="宋体" w:hAnsi="宋体" w:cs="宋体"/>
          <w:kern w:val="0"/>
          <w:szCs w:val="21"/>
        </w:rPr>
        <w:t>;  </w:t>
      </w:r>
    </w:p>
    <w:p w:rsidR="003E59A2" w:rsidRPr="003E59A2" w:rsidRDefault="003E59A2" w:rsidP="003E59A2">
      <w:pPr>
        <w:widowControl/>
        <w:numPr>
          <w:ilvl w:val="0"/>
          <w:numId w:val="7"/>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  </w:t>
      </w:r>
    </w:p>
    <w:p w:rsidR="003E59A2" w:rsidRPr="003E59A2" w:rsidRDefault="003E59A2" w:rsidP="003E59A2">
      <w:pPr>
        <w:widowControl/>
        <w:numPr>
          <w:ilvl w:val="0"/>
          <w:numId w:val="7"/>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return </w:t>
      </w:r>
      <w:proofErr w:type="spellStart"/>
      <w:r w:rsidRPr="003E59A2">
        <w:rPr>
          <w:rFonts w:ascii="宋体" w:eastAsia="宋体" w:hAnsi="宋体" w:cs="宋体"/>
          <w:kern w:val="0"/>
          <w:szCs w:val="21"/>
        </w:rPr>
        <w:t>ans</w:t>
      </w:r>
      <w:proofErr w:type="spellEnd"/>
      <w:r w:rsidRPr="003E59A2">
        <w:rPr>
          <w:rFonts w:ascii="宋体" w:eastAsia="宋体" w:hAnsi="宋体" w:cs="宋体"/>
          <w:kern w:val="0"/>
          <w:szCs w:val="21"/>
        </w:rPr>
        <w:t>;  </w:t>
      </w:r>
    </w:p>
    <w:p w:rsidR="003E59A2" w:rsidRPr="003E59A2" w:rsidRDefault="003E59A2" w:rsidP="003E59A2">
      <w:pPr>
        <w:widowControl/>
        <w:numPr>
          <w:ilvl w:val="0"/>
          <w:numId w:val="7"/>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
    <w:p w:rsidR="003E59A2" w:rsidRPr="003E59A2" w:rsidRDefault="003E59A2" w:rsidP="003E59A2">
      <w:pPr>
        <w:widowControl/>
        <w:numPr>
          <w:ilvl w:val="0"/>
          <w:numId w:val="7"/>
        </w:numPr>
        <w:spacing w:before="100" w:beforeAutospacing="1" w:after="100" w:afterAutospacing="1"/>
        <w:ind w:left="1320"/>
        <w:jc w:val="left"/>
        <w:rPr>
          <w:rFonts w:ascii="宋体" w:eastAsia="宋体" w:hAnsi="宋体" w:cs="宋体"/>
          <w:kern w:val="0"/>
          <w:szCs w:val="21"/>
        </w:rPr>
      </w:pP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main()  </w:t>
      </w:r>
    </w:p>
    <w:p w:rsidR="003E59A2" w:rsidRPr="003E59A2" w:rsidRDefault="003E59A2" w:rsidP="003E59A2">
      <w:pPr>
        <w:widowControl/>
        <w:numPr>
          <w:ilvl w:val="0"/>
          <w:numId w:val="7"/>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
    <w:p w:rsidR="003E59A2" w:rsidRPr="003E59A2" w:rsidRDefault="003E59A2" w:rsidP="003E59A2">
      <w:pPr>
        <w:widowControl/>
        <w:numPr>
          <w:ilvl w:val="0"/>
          <w:numId w:val="7"/>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cout</w:t>
      </w:r>
      <w:proofErr w:type="spellEnd"/>
      <w:r w:rsidRPr="003E59A2">
        <w:rPr>
          <w:rFonts w:ascii="宋体" w:eastAsia="宋体" w:hAnsi="宋体" w:cs="宋体"/>
          <w:kern w:val="0"/>
          <w:szCs w:val="21"/>
        </w:rPr>
        <w:t>&lt;&lt;18*9&lt;&lt;</w:t>
      </w:r>
      <w:proofErr w:type="spellStart"/>
      <w:r w:rsidRPr="003E59A2">
        <w:rPr>
          <w:rFonts w:ascii="宋体" w:eastAsia="宋体" w:hAnsi="宋体" w:cs="宋体"/>
          <w:kern w:val="0"/>
          <w:szCs w:val="21"/>
        </w:rPr>
        <w:t>endl</w:t>
      </w:r>
      <w:proofErr w:type="spellEnd"/>
      <w:r w:rsidRPr="003E59A2">
        <w:rPr>
          <w:rFonts w:ascii="宋体" w:eastAsia="宋体" w:hAnsi="宋体" w:cs="宋体"/>
          <w:kern w:val="0"/>
          <w:szCs w:val="21"/>
        </w:rPr>
        <w:t>;  </w:t>
      </w:r>
    </w:p>
    <w:p w:rsidR="003E59A2" w:rsidRPr="003E59A2" w:rsidRDefault="003E59A2" w:rsidP="003E59A2">
      <w:pPr>
        <w:widowControl/>
        <w:numPr>
          <w:ilvl w:val="0"/>
          <w:numId w:val="7"/>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ll</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le,ri</w:t>
      </w:r>
      <w:proofErr w:type="spellEnd"/>
      <w:r w:rsidRPr="003E59A2">
        <w:rPr>
          <w:rFonts w:ascii="宋体" w:eastAsia="宋体" w:hAnsi="宋体" w:cs="宋体"/>
          <w:kern w:val="0"/>
          <w:szCs w:val="21"/>
        </w:rPr>
        <w:t>;  </w:t>
      </w:r>
    </w:p>
    <w:p w:rsidR="003E59A2" w:rsidRPr="003E59A2" w:rsidRDefault="003E59A2" w:rsidP="003E59A2">
      <w:pPr>
        <w:widowControl/>
        <w:numPr>
          <w:ilvl w:val="0"/>
          <w:numId w:val="7"/>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memset</w:t>
      </w:r>
      <w:proofErr w:type="spellEnd"/>
      <w:r w:rsidRPr="003E59A2">
        <w:rPr>
          <w:rFonts w:ascii="宋体" w:eastAsia="宋体" w:hAnsi="宋体" w:cs="宋体"/>
          <w:kern w:val="0"/>
          <w:szCs w:val="21"/>
        </w:rPr>
        <w:t>(dp,-1,sizeof </w:t>
      </w: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  </w:t>
      </w:r>
    </w:p>
    <w:p w:rsidR="003E59A2" w:rsidRPr="003E59A2" w:rsidRDefault="003E59A2" w:rsidP="003E59A2">
      <w:pPr>
        <w:widowControl/>
        <w:numPr>
          <w:ilvl w:val="0"/>
          <w:numId w:val="7"/>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while(~</w:t>
      </w:r>
      <w:proofErr w:type="spellStart"/>
      <w:r w:rsidRPr="003E59A2">
        <w:rPr>
          <w:rFonts w:ascii="宋体" w:eastAsia="宋体" w:hAnsi="宋体" w:cs="宋体"/>
          <w:kern w:val="0"/>
          <w:szCs w:val="21"/>
        </w:rPr>
        <w:t>scanf</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lld%lld</w:t>
      </w:r>
      <w:proofErr w:type="spellEnd"/>
      <w:r w:rsidRPr="003E59A2">
        <w:rPr>
          <w:rFonts w:ascii="宋体" w:eastAsia="宋体" w:hAnsi="宋体" w:cs="宋体"/>
          <w:kern w:val="0"/>
          <w:szCs w:val="21"/>
        </w:rPr>
        <w:t>",&amp;le,&amp;</w:t>
      </w:r>
      <w:proofErr w:type="spellStart"/>
      <w:r w:rsidRPr="003E59A2">
        <w:rPr>
          <w:rFonts w:ascii="宋体" w:eastAsia="宋体" w:hAnsi="宋体" w:cs="宋体"/>
          <w:kern w:val="0"/>
          <w:szCs w:val="21"/>
        </w:rPr>
        <w:t>ri</w:t>
      </w:r>
      <w:proofErr w:type="spellEnd"/>
      <w:r w:rsidRPr="003E59A2">
        <w:rPr>
          <w:rFonts w:ascii="宋体" w:eastAsia="宋体" w:hAnsi="宋体" w:cs="宋体"/>
          <w:kern w:val="0"/>
          <w:szCs w:val="21"/>
        </w:rPr>
        <w:t>))  </w:t>
      </w:r>
    </w:p>
    <w:p w:rsidR="003E59A2" w:rsidRPr="003E59A2" w:rsidRDefault="003E59A2" w:rsidP="003E59A2">
      <w:pPr>
        <w:widowControl/>
        <w:numPr>
          <w:ilvl w:val="0"/>
          <w:numId w:val="7"/>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printf</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lld</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n",solve</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ri</w:t>
      </w:r>
      <w:proofErr w:type="spellEnd"/>
      <w:r w:rsidRPr="003E59A2">
        <w:rPr>
          <w:rFonts w:ascii="宋体" w:eastAsia="宋体" w:hAnsi="宋体" w:cs="宋体"/>
          <w:kern w:val="0"/>
          <w:szCs w:val="21"/>
        </w:rPr>
        <w:t>)-solve(le-1));  </w:t>
      </w:r>
    </w:p>
    <w:p w:rsidR="003E59A2" w:rsidRPr="003E59A2" w:rsidRDefault="003E59A2" w:rsidP="003E59A2">
      <w:pPr>
        <w:widowControl/>
        <w:numPr>
          <w:ilvl w:val="0"/>
          <w:numId w:val="7"/>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return 0;  </w:t>
      </w:r>
    </w:p>
    <w:p w:rsidR="003E59A2" w:rsidRPr="003E59A2" w:rsidRDefault="003E59A2" w:rsidP="003E59A2">
      <w:pPr>
        <w:widowControl/>
        <w:numPr>
          <w:ilvl w:val="0"/>
          <w:numId w:val="7"/>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
    <w:p w:rsidR="003E59A2" w:rsidRPr="003E59A2" w:rsidRDefault="003E59A2" w:rsidP="003E59A2">
      <w:pPr>
        <w:widowControl/>
        <w:numPr>
          <w:ilvl w:val="0"/>
          <w:numId w:val="7"/>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
    <w:p w:rsidR="003E59A2" w:rsidRPr="003E59A2" w:rsidRDefault="003E59A2" w:rsidP="003E59A2">
      <w:pPr>
        <w:widowControl/>
        <w:numPr>
          <w:ilvl w:val="0"/>
          <w:numId w:val="7"/>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1 1000000000000000000 </w:t>
      </w:r>
    </w:p>
    <w:p w:rsidR="003E59A2" w:rsidRPr="003E59A2" w:rsidRDefault="003E59A2" w:rsidP="003E59A2">
      <w:pPr>
        <w:widowControl/>
        <w:numPr>
          <w:ilvl w:val="0"/>
          <w:numId w:val="7"/>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
    <w:p w:rsidR="003E59A2" w:rsidRPr="003E59A2" w:rsidRDefault="003E59A2" w:rsidP="003E59A2">
      <w:pPr>
        <w:widowControl/>
        <w:jc w:val="left"/>
        <w:rPr>
          <w:rFonts w:ascii="宋体" w:eastAsia="宋体" w:hAnsi="宋体" w:cs="宋体"/>
          <w:kern w:val="0"/>
          <w:szCs w:val="21"/>
        </w:rPr>
      </w:pPr>
      <w:r w:rsidRPr="003E59A2">
        <w:rPr>
          <w:rFonts w:ascii="宋体" w:eastAsia="宋体" w:hAnsi="宋体" w:cs="宋体"/>
          <w:kern w:val="0"/>
          <w:szCs w:val="21"/>
        </w:rPr>
        <w:t>基本讲的差不多了。前段时间学了点新东西！！</w:t>
      </w:r>
    </w:p>
    <w:p w:rsidR="003E59A2" w:rsidRPr="003E59A2" w:rsidRDefault="003E59A2" w:rsidP="003E59A2">
      <w:pPr>
        <w:widowControl/>
        <w:jc w:val="left"/>
        <w:rPr>
          <w:rFonts w:ascii="宋体" w:eastAsia="宋体" w:hAnsi="宋体" w:cs="宋体"/>
          <w:kern w:val="0"/>
          <w:szCs w:val="21"/>
        </w:rPr>
      </w:pPr>
    </w:p>
    <w:p w:rsidR="003E59A2" w:rsidRPr="003E59A2" w:rsidRDefault="003E59A2" w:rsidP="003E59A2">
      <w:pPr>
        <w:widowControl/>
        <w:spacing w:before="100" w:beforeAutospacing="1" w:after="100" w:afterAutospacing="1"/>
        <w:jc w:val="left"/>
        <w:outlineLvl w:val="0"/>
        <w:rPr>
          <w:rFonts w:ascii="宋体" w:eastAsia="宋体" w:hAnsi="宋体" w:cs="宋体"/>
          <w:b/>
          <w:bCs/>
          <w:kern w:val="36"/>
          <w:szCs w:val="21"/>
        </w:rPr>
      </w:pPr>
      <w:bookmarkStart w:id="5" w:name="t4"/>
      <w:bookmarkEnd w:id="5"/>
      <w:r w:rsidRPr="003E59A2">
        <w:rPr>
          <w:rFonts w:ascii="宋体" w:eastAsia="宋体" w:hAnsi="宋体" w:cs="宋体"/>
          <w:b/>
          <w:bCs/>
          <w:kern w:val="36"/>
          <w:szCs w:val="21"/>
        </w:rPr>
        <w:t>新的领域--计数转求和</w:t>
      </w:r>
    </w:p>
    <w:p w:rsidR="003E59A2" w:rsidRPr="003E59A2" w:rsidRDefault="003E59A2" w:rsidP="003E59A2">
      <w:pPr>
        <w:widowControl/>
        <w:jc w:val="left"/>
        <w:rPr>
          <w:rFonts w:ascii="宋体" w:eastAsia="宋体" w:hAnsi="宋体" w:cs="宋体"/>
          <w:kern w:val="0"/>
          <w:szCs w:val="21"/>
        </w:rPr>
      </w:pPr>
      <w:hyperlink r:id="rId27" w:tgtFrame="_blank" w:history="1">
        <w:r w:rsidRPr="003E59A2">
          <w:rPr>
            <w:rFonts w:ascii="宋体" w:eastAsia="宋体" w:hAnsi="宋体" w:cs="宋体"/>
            <w:color w:val="0000FF"/>
            <w:kern w:val="0"/>
            <w:szCs w:val="21"/>
            <w:u w:val="single"/>
          </w:rPr>
          <w:t>HDU 4507</w:t>
        </w:r>
      </w:hyperlink>
    </w:p>
    <w:p w:rsidR="003E59A2" w:rsidRPr="003E59A2" w:rsidRDefault="003E59A2" w:rsidP="003E59A2">
      <w:pPr>
        <w:widowControl/>
        <w:jc w:val="left"/>
        <w:rPr>
          <w:rFonts w:ascii="宋体" w:eastAsia="宋体" w:hAnsi="宋体" w:cs="宋体"/>
          <w:kern w:val="0"/>
          <w:szCs w:val="21"/>
        </w:rPr>
      </w:pPr>
      <w:r w:rsidRPr="003E59A2">
        <w:rPr>
          <w:rFonts w:ascii="宋体" w:eastAsia="宋体" w:hAnsi="宋体" w:cs="宋体"/>
          <w:kern w:val="0"/>
          <w:szCs w:val="21"/>
        </w:rPr>
        <w:t>这题麻烦就是要求数的平方和。</w:t>
      </w:r>
    </w:p>
    <w:p w:rsidR="003E59A2" w:rsidRPr="003E59A2" w:rsidRDefault="003E59A2" w:rsidP="003E59A2">
      <w:pPr>
        <w:widowControl/>
        <w:jc w:val="left"/>
        <w:rPr>
          <w:rFonts w:ascii="宋体" w:eastAsia="宋体" w:hAnsi="宋体" w:cs="宋体"/>
          <w:kern w:val="0"/>
          <w:szCs w:val="21"/>
        </w:rPr>
      </w:pPr>
      <w:r w:rsidRPr="003E59A2">
        <w:rPr>
          <w:rFonts w:ascii="宋体" w:eastAsia="宋体" w:hAnsi="宋体" w:cs="宋体"/>
          <w:kern w:val="0"/>
          <w:szCs w:val="21"/>
        </w:rPr>
        <w:t>我们先考虑求和的问题，一个区间，数位</w:t>
      </w: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能在一些约束下计数，现在要这些数的</w:t>
      </w:r>
      <w:proofErr w:type="gramStart"/>
      <w:r w:rsidRPr="003E59A2">
        <w:rPr>
          <w:rFonts w:ascii="宋体" w:eastAsia="宋体" w:hAnsi="宋体" w:cs="宋体"/>
          <w:kern w:val="0"/>
          <w:szCs w:val="21"/>
        </w:rPr>
        <w:t>和</w:t>
      </w:r>
      <w:proofErr w:type="gramEnd"/>
      <w:r w:rsidRPr="003E59A2">
        <w:rPr>
          <w:rFonts w:ascii="宋体" w:eastAsia="宋体" w:hAnsi="宋体" w:cs="宋体"/>
          <w:kern w:val="0"/>
          <w:szCs w:val="21"/>
        </w:rPr>
        <w:t>。其实组合数学搞搞就可以了：如 现在枚举的某一位</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,我统计了这一位枚举i的满足条件的个数</w:t>
      </w:r>
      <w:proofErr w:type="spellStart"/>
      <w:r w:rsidRPr="003E59A2">
        <w:rPr>
          <w:rFonts w:ascii="宋体" w:eastAsia="宋体" w:hAnsi="宋体" w:cs="宋体"/>
          <w:kern w:val="0"/>
          <w:szCs w:val="21"/>
        </w:rPr>
        <w:t>cnt</w:t>
      </w:r>
      <w:proofErr w:type="spellEnd"/>
      <w:r w:rsidRPr="003E59A2">
        <w:rPr>
          <w:rFonts w:ascii="宋体" w:eastAsia="宋体" w:hAnsi="宋体" w:cs="宋体"/>
          <w:kern w:val="0"/>
          <w:szCs w:val="21"/>
        </w:rPr>
        <w:t>，其实只要算i对总和的贡献就可以了，对于</w:t>
      </w:r>
      <w:proofErr w:type="gramStart"/>
      <w:r w:rsidRPr="003E59A2">
        <w:rPr>
          <w:rFonts w:ascii="宋体" w:eastAsia="宋体" w:hAnsi="宋体" w:cs="宋体"/>
          <w:kern w:val="0"/>
          <w:szCs w:val="21"/>
        </w:rPr>
        <w:t>一</w:t>
      </w:r>
      <w:proofErr w:type="gramEnd"/>
      <w:r w:rsidRPr="003E59A2">
        <w:rPr>
          <w:rFonts w:ascii="宋体" w:eastAsia="宋体" w:hAnsi="宋体" w:cs="宋体"/>
          <w:kern w:val="0"/>
          <w:szCs w:val="21"/>
        </w:rPr>
        <w:t>个数</w:t>
      </w:r>
      <w:proofErr w:type="gramStart"/>
      <w:r w:rsidRPr="003E59A2">
        <w:rPr>
          <w:rFonts w:ascii="宋体" w:eastAsia="宋体" w:hAnsi="宋体" w:cs="宋体"/>
          <w:kern w:val="0"/>
          <w:szCs w:val="21"/>
        </w:rPr>
        <w:t>而言第</w:t>
      </w:r>
      <w:proofErr w:type="spellStart"/>
      <w:proofErr w:type="gramEnd"/>
      <w:r w:rsidRPr="003E59A2">
        <w:rPr>
          <w:rFonts w:ascii="宋体" w:eastAsia="宋体" w:hAnsi="宋体" w:cs="宋体"/>
          <w:kern w:val="0"/>
          <w:szCs w:val="21"/>
        </w:rPr>
        <w:t>pos</w:t>
      </w:r>
      <w:proofErr w:type="spellEnd"/>
      <w:r w:rsidRPr="003E59A2">
        <w:rPr>
          <w:rFonts w:ascii="宋体" w:eastAsia="宋体" w:hAnsi="宋体" w:cs="宋体"/>
          <w:kern w:val="0"/>
          <w:szCs w:val="21"/>
        </w:rPr>
        <w:t>位是i，那么对求和贡献就是i*10^pos,就是十进制的权值，然后有</w:t>
      </w:r>
      <w:proofErr w:type="spellStart"/>
      <w:r w:rsidRPr="003E59A2">
        <w:rPr>
          <w:rFonts w:ascii="宋体" w:eastAsia="宋体" w:hAnsi="宋体" w:cs="宋体"/>
          <w:kern w:val="0"/>
          <w:szCs w:val="21"/>
        </w:rPr>
        <w:t>cnt</w:t>
      </w:r>
      <w:proofErr w:type="spellEnd"/>
      <w:r w:rsidRPr="003E59A2">
        <w:rPr>
          <w:rFonts w:ascii="宋体" w:eastAsia="宋体" w:hAnsi="宋体" w:cs="宋体"/>
          <w:kern w:val="0"/>
          <w:szCs w:val="21"/>
        </w:rPr>
        <w:t>个数都满足第</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位是i，最后sum=</w:t>
      </w:r>
      <w:proofErr w:type="spellStart"/>
      <w:r w:rsidRPr="003E59A2">
        <w:rPr>
          <w:rFonts w:ascii="宋体" w:eastAsia="宋体" w:hAnsi="宋体" w:cs="宋体"/>
          <w:kern w:val="0"/>
          <w:szCs w:val="21"/>
        </w:rPr>
        <w:t>cnt</w:t>
      </w:r>
      <w:proofErr w:type="spellEnd"/>
      <w:r w:rsidRPr="003E59A2">
        <w:rPr>
          <w:rFonts w:ascii="宋体" w:eastAsia="宋体" w:hAnsi="宋体" w:cs="宋体"/>
          <w:kern w:val="0"/>
          <w:szCs w:val="21"/>
        </w:rPr>
        <w:t>*i*10^pos.原理就是这样平方和可以</w:t>
      </w:r>
      <w:proofErr w:type="gramStart"/>
      <w:r w:rsidRPr="003E59A2">
        <w:rPr>
          <w:rFonts w:ascii="宋体" w:eastAsia="宋体" w:hAnsi="宋体" w:cs="宋体"/>
          <w:kern w:val="0"/>
          <w:szCs w:val="21"/>
        </w:rPr>
        <w:t>看做</w:t>
      </w:r>
      <w:proofErr w:type="gramEnd"/>
      <w:r w:rsidRPr="003E59A2">
        <w:rPr>
          <w:rFonts w:ascii="宋体" w:eastAsia="宋体" w:hAnsi="宋体" w:cs="宋体"/>
          <w:kern w:val="0"/>
          <w:szCs w:val="21"/>
        </w:rPr>
        <w:t>(a*10^pos+b)^2,a是你当前</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位要枚举的，b其实是个子问题，就是</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之后的位的贡献值，把这个平方展开就可以了！</w:t>
      </w:r>
    </w:p>
    <w:p w:rsidR="003E59A2" w:rsidRPr="003E59A2" w:rsidRDefault="003E59A2" w:rsidP="003E59A2">
      <w:pPr>
        <w:widowControl/>
        <w:jc w:val="left"/>
        <w:rPr>
          <w:rFonts w:ascii="宋体" w:eastAsia="宋体" w:hAnsi="宋体" w:cs="宋体"/>
          <w:kern w:val="0"/>
          <w:szCs w:val="21"/>
        </w:rPr>
      </w:pPr>
      <w:r w:rsidRPr="003E59A2">
        <w:rPr>
          <w:rFonts w:ascii="宋体" w:eastAsia="宋体" w:hAnsi="宋体" w:cs="宋体"/>
          <w:b/>
          <w:bCs/>
          <w:kern w:val="0"/>
          <w:szCs w:val="21"/>
        </w:rPr>
        <w:t>[</w:t>
      </w:r>
      <w:proofErr w:type="spellStart"/>
      <w:proofErr w:type="gramStart"/>
      <w:r w:rsidRPr="003E59A2">
        <w:rPr>
          <w:rFonts w:ascii="宋体" w:eastAsia="宋体" w:hAnsi="宋体" w:cs="宋体"/>
          <w:b/>
          <w:bCs/>
          <w:kern w:val="0"/>
          <w:szCs w:val="21"/>
        </w:rPr>
        <w:t>cpp</w:t>
      </w:r>
      <w:proofErr w:type="spellEnd"/>
      <w:proofErr w:type="gramEnd"/>
      <w:r w:rsidRPr="003E59A2">
        <w:rPr>
          <w:rFonts w:ascii="宋体" w:eastAsia="宋体" w:hAnsi="宋体" w:cs="宋体"/>
          <w:b/>
          <w:bCs/>
          <w:kern w:val="0"/>
          <w:szCs w:val="21"/>
        </w:rPr>
        <w:t>]</w:t>
      </w:r>
      <w:r w:rsidRPr="003E59A2">
        <w:rPr>
          <w:rFonts w:ascii="宋体" w:eastAsia="宋体" w:hAnsi="宋体" w:cs="宋体"/>
          <w:kern w:val="0"/>
          <w:szCs w:val="21"/>
        </w:rPr>
        <w:t xml:space="preserve"> </w:t>
      </w:r>
      <w:hyperlink r:id="rId28" w:tooltip="view plain" w:history="1">
        <w:r w:rsidRPr="003E59A2">
          <w:rPr>
            <w:rFonts w:ascii="宋体" w:eastAsia="宋体" w:hAnsi="宋体" w:cs="宋体"/>
            <w:color w:val="0000FF"/>
            <w:kern w:val="0"/>
            <w:szCs w:val="21"/>
            <w:u w:val="single"/>
          </w:rPr>
          <w:t>view plain</w:t>
        </w:r>
      </w:hyperlink>
      <w:r w:rsidRPr="003E59A2">
        <w:rPr>
          <w:rFonts w:ascii="宋体" w:eastAsia="宋体" w:hAnsi="宋体" w:cs="宋体"/>
          <w:kern w:val="0"/>
          <w:szCs w:val="21"/>
        </w:rPr>
        <w:t xml:space="preserve"> </w:t>
      </w:r>
      <w:hyperlink r:id="rId29" w:tooltip="copy" w:history="1">
        <w:r w:rsidRPr="003E59A2">
          <w:rPr>
            <w:rFonts w:ascii="宋体" w:eastAsia="宋体" w:hAnsi="宋体" w:cs="宋体"/>
            <w:color w:val="0000FF"/>
            <w:kern w:val="0"/>
            <w:szCs w:val="21"/>
            <w:u w:val="single"/>
          </w:rPr>
          <w:t>copy</w:t>
        </w:r>
      </w:hyperlink>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#pragma comment(linker, "/STACK:10240000,10240000")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#include&lt;</w:t>
      </w:r>
      <w:proofErr w:type="spellStart"/>
      <w:r w:rsidRPr="003E59A2">
        <w:rPr>
          <w:rFonts w:ascii="宋体" w:eastAsia="宋体" w:hAnsi="宋体" w:cs="宋体"/>
          <w:kern w:val="0"/>
          <w:szCs w:val="21"/>
        </w:rPr>
        <w:t>iostream</w:t>
      </w:r>
      <w:proofErr w:type="spellEnd"/>
      <w:r w:rsidRPr="003E59A2">
        <w:rPr>
          <w:rFonts w:ascii="宋体" w:eastAsia="宋体" w:hAnsi="宋体" w:cs="宋体"/>
          <w:kern w:val="0"/>
          <w:szCs w:val="21"/>
        </w:rPr>
        <w:t>&gt;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#include&lt;</w:t>
      </w:r>
      <w:proofErr w:type="spellStart"/>
      <w:r w:rsidRPr="003E59A2">
        <w:rPr>
          <w:rFonts w:ascii="宋体" w:eastAsia="宋体" w:hAnsi="宋体" w:cs="宋体"/>
          <w:kern w:val="0"/>
          <w:szCs w:val="21"/>
        </w:rPr>
        <w:t>cstdio</w:t>
      </w:r>
      <w:proofErr w:type="spellEnd"/>
      <w:r w:rsidRPr="003E59A2">
        <w:rPr>
          <w:rFonts w:ascii="宋体" w:eastAsia="宋体" w:hAnsi="宋体" w:cs="宋体"/>
          <w:kern w:val="0"/>
          <w:szCs w:val="21"/>
        </w:rPr>
        <w:t>&gt;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#include&lt;</w:t>
      </w:r>
      <w:proofErr w:type="spellStart"/>
      <w:r w:rsidRPr="003E59A2">
        <w:rPr>
          <w:rFonts w:ascii="宋体" w:eastAsia="宋体" w:hAnsi="宋体" w:cs="宋体"/>
          <w:kern w:val="0"/>
          <w:szCs w:val="21"/>
        </w:rPr>
        <w:t>cstring</w:t>
      </w:r>
      <w:proofErr w:type="spellEnd"/>
      <w:r w:rsidRPr="003E59A2">
        <w:rPr>
          <w:rFonts w:ascii="宋体" w:eastAsia="宋体" w:hAnsi="宋体" w:cs="宋体"/>
          <w:kern w:val="0"/>
          <w:szCs w:val="21"/>
        </w:rPr>
        <w:t>&gt;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#include&lt;string&gt;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#include&lt;queue&gt;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#include&lt;set&gt;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lastRenderedPageBreak/>
        <w:t>#include&lt;vector&gt;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#include&lt;map&gt;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#include&lt;stack&gt;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#include&lt;</w:t>
      </w:r>
      <w:proofErr w:type="spellStart"/>
      <w:r w:rsidRPr="003E59A2">
        <w:rPr>
          <w:rFonts w:ascii="宋体" w:eastAsia="宋体" w:hAnsi="宋体" w:cs="宋体"/>
          <w:kern w:val="0"/>
          <w:szCs w:val="21"/>
        </w:rPr>
        <w:t>cmath</w:t>
      </w:r>
      <w:proofErr w:type="spellEnd"/>
      <w:r w:rsidRPr="003E59A2">
        <w:rPr>
          <w:rFonts w:ascii="宋体" w:eastAsia="宋体" w:hAnsi="宋体" w:cs="宋体"/>
          <w:kern w:val="0"/>
          <w:szCs w:val="21"/>
        </w:rPr>
        <w:t>&gt;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#include&lt;algorithm&gt;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using namespace </w:t>
      </w:r>
      <w:proofErr w:type="spellStart"/>
      <w:r w:rsidRPr="003E59A2">
        <w:rPr>
          <w:rFonts w:ascii="宋体" w:eastAsia="宋体" w:hAnsi="宋体" w:cs="宋体"/>
          <w:kern w:val="0"/>
          <w:szCs w:val="21"/>
        </w:rPr>
        <w:t>std</w:t>
      </w:r>
      <w:proofErr w:type="spellEnd"/>
      <w:r w:rsidRPr="003E59A2">
        <w:rPr>
          <w:rFonts w:ascii="宋体" w:eastAsia="宋体" w:hAnsi="宋体" w:cs="宋体"/>
          <w:kern w:val="0"/>
          <w:szCs w:val="21"/>
        </w:rPr>
        <w:t>;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proofErr w:type="spellStart"/>
      <w:r w:rsidRPr="003E59A2">
        <w:rPr>
          <w:rFonts w:ascii="宋体" w:eastAsia="宋体" w:hAnsi="宋体" w:cs="宋体"/>
          <w:kern w:val="0"/>
          <w:szCs w:val="21"/>
        </w:rPr>
        <w:t>const</w:t>
      </w:r>
      <w:proofErr w:type="spellEnd"/>
      <w:r w:rsidRPr="003E59A2">
        <w:rPr>
          <w:rFonts w:ascii="宋体" w:eastAsia="宋体" w:hAnsi="宋体" w:cs="宋体"/>
          <w:kern w:val="0"/>
          <w:szCs w:val="21"/>
        </w:rPr>
        <w:t> double R=0.5772156649015328606065120900;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proofErr w:type="spellStart"/>
      <w:r w:rsidRPr="003E59A2">
        <w:rPr>
          <w:rFonts w:ascii="宋体" w:eastAsia="宋体" w:hAnsi="宋体" w:cs="宋体"/>
          <w:kern w:val="0"/>
          <w:szCs w:val="21"/>
        </w:rPr>
        <w:t>const</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N=1e5+5;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proofErr w:type="spellStart"/>
      <w:r w:rsidRPr="003E59A2">
        <w:rPr>
          <w:rFonts w:ascii="宋体" w:eastAsia="宋体" w:hAnsi="宋体" w:cs="宋体"/>
          <w:kern w:val="0"/>
          <w:szCs w:val="21"/>
        </w:rPr>
        <w:t>const</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mod=1e9+7;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proofErr w:type="spellStart"/>
      <w:r w:rsidRPr="003E59A2">
        <w:rPr>
          <w:rFonts w:ascii="宋体" w:eastAsia="宋体" w:hAnsi="宋体" w:cs="宋体"/>
          <w:kern w:val="0"/>
          <w:szCs w:val="21"/>
        </w:rPr>
        <w:t>const</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INF=0x3f3f3f3f;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proofErr w:type="spellStart"/>
      <w:r w:rsidRPr="003E59A2">
        <w:rPr>
          <w:rFonts w:ascii="宋体" w:eastAsia="宋体" w:hAnsi="宋体" w:cs="宋体"/>
          <w:kern w:val="0"/>
          <w:szCs w:val="21"/>
        </w:rPr>
        <w:t>const</w:t>
      </w:r>
      <w:proofErr w:type="spellEnd"/>
      <w:r w:rsidRPr="003E59A2">
        <w:rPr>
          <w:rFonts w:ascii="宋体" w:eastAsia="宋体" w:hAnsi="宋体" w:cs="宋体"/>
          <w:kern w:val="0"/>
          <w:szCs w:val="21"/>
        </w:rPr>
        <w:t> double </w:t>
      </w:r>
      <w:proofErr w:type="spellStart"/>
      <w:r w:rsidRPr="003E59A2">
        <w:rPr>
          <w:rFonts w:ascii="宋体" w:eastAsia="宋体" w:hAnsi="宋体" w:cs="宋体"/>
          <w:kern w:val="0"/>
          <w:szCs w:val="21"/>
        </w:rPr>
        <w:t>eps</w:t>
      </w:r>
      <w:proofErr w:type="spellEnd"/>
      <w:r w:rsidRPr="003E59A2">
        <w:rPr>
          <w:rFonts w:ascii="宋体" w:eastAsia="宋体" w:hAnsi="宋体" w:cs="宋体"/>
          <w:kern w:val="0"/>
          <w:szCs w:val="21"/>
        </w:rPr>
        <w:t>=1e-8;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proofErr w:type="spellStart"/>
      <w:r w:rsidRPr="003E59A2">
        <w:rPr>
          <w:rFonts w:ascii="宋体" w:eastAsia="宋体" w:hAnsi="宋体" w:cs="宋体"/>
          <w:kern w:val="0"/>
          <w:szCs w:val="21"/>
        </w:rPr>
        <w:t>const</w:t>
      </w:r>
      <w:proofErr w:type="spellEnd"/>
      <w:r w:rsidRPr="003E59A2">
        <w:rPr>
          <w:rFonts w:ascii="宋体" w:eastAsia="宋体" w:hAnsi="宋体" w:cs="宋体"/>
          <w:kern w:val="0"/>
          <w:szCs w:val="21"/>
        </w:rPr>
        <w:t> double pi=</w:t>
      </w:r>
      <w:proofErr w:type="spellStart"/>
      <w:r w:rsidRPr="003E59A2">
        <w:rPr>
          <w:rFonts w:ascii="宋体" w:eastAsia="宋体" w:hAnsi="宋体" w:cs="宋体"/>
          <w:kern w:val="0"/>
          <w:szCs w:val="21"/>
        </w:rPr>
        <w:t>acos</w:t>
      </w:r>
      <w:proofErr w:type="spellEnd"/>
      <w:r w:rsidRPr="003E59A2">
        <w:rPr>
          <w:rFonts w:ascii="宋体" w:eastAsia="宋体" w:hAnsi="宋体" w:cs="宋体"/>
          <w:kern w:val="0"/>
          <w:szCs w:val="21"/>
        </w:rPr>
        <w:t>(-1.0);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proofErr w:type="spellStart"/>
      <w:r w:rsidRPr="003E59A2">
        <w:rPr>
          <w:rFonts w:ascii="宋体" w:eastAsia="宋体" w:hAnsi="宋体" w:cs="宋体"/>
          <w:kern w:val="0"/>
          <w:szCs w:val="21"/>
        </w:rPr>
        <w:t>typedef</w:t>
      </w:r>
      <w:proofErr w:type="spellEnd"/>
      <w:r w:rsidRPr="003E59A2">
        <w:rPr>
          <w:rFonts w:ascii="宋体" w:eastAsia="宋体" w:hAnsi="宋体" w:cs="宋体"/>
          <w:kern w:val="0"/>
          <w:szCs w:val="21"/>
        </w:rPr>
        <w:t> long </w:t>
      </w:r>
      <w:proofErr w:type="spellStart"/>
      <w:r w:rsidRPr="003E59A2">
        <w:rPr>
          <w:rFonts w:ascii="宋体" w:eastAsia="宋体" w:hAnsi="宋体" w:cs="宋体"/>
          <w:kern w:val="0"/>
          <w:szCs w:val="21"/>
        </w:rPr>
        <w:t>long</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ll</w:t>
      </w:r>
      <w:proofErr w:type="spellEnd"/>
      <w:r w:rsidRPr="003E59A2">
        <w:rPr>
          <w:rFonts w:ascii="宋体" w:eastAsia="宋体" w:hAnsi="宋体" w:cs="宋体"/>
          <w:kern w:val="0"/>
          <w:szCs w:val="21"/>
        </w:rPr>
        <w:t>;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proofErr w:type="spellStart"/>
      <w:r w:rsidRPr="003E59A2">
        <w:rPr>
          <w:rFonts w:ascii="宋体" w:eastAsia="宋体" w:hAnsi="宋体" w:cs="宋体"/>
          <w:kern w:val="0"/>
          <w:szCs w:val="21"/>
        </w:rPr>
        <w:t>ll</w:t>
      </w:r>
      <w:proofErr w:type="spellEnd"/>
      <w:r w:rsidRPr="003E59A2">
        <w:rPr>
          <w:rFonts w:ascii="宋体" w:eastAsia="宋体" w:hAnsi="宋体" w:cs="宋体"/>
          <w:kern w:val="0"/>
          <w:szCs w:val="21"/>
        </w:rPr>
        <w:t> fact[20];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void </w:t>
      </w:r>
      <w:proofErr w:type="spellStart"/>
      <w:r w:rsidRPr="003E59A2">
        <w:rPr>
          <w:rFonts w:ascii="宋体" w:eastAsia="宋体" w:hAnsi="宋体" w:cs="宋体"/>
          <w:kern w:val="0"/>
          <w:szCs w:val="21"/>
        </w:rPr>
        <w:t>init</w:t>
      </w:r>
      <w:proofErr w:type="spellEnd"/>
      <w:r w:rsidRPr="003E59A2">
        <w:rPr>
          <w:rFonts w:ascii="宋体" w:eastAsia="宋体" w:hAnsi="宋体" w:cs="宋体"/>
          <w:kern w:val="0"/>
          <w:szCs w:val="21"/>
        </w:rPr>
        <w:t>()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fact[0]=1;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for(</w:t>
      </w: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i=1;i&lt;20;i++)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fact[i]=fact[i-1]*10%mod;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proofErr w:type="spellStart"/>
      <w:r w:rsidRPr="003E59A2">
        <w:rPr>
          <w:rFonts w:ascii="宋体" w:eastAsia="宋体" w:hAnsi="宋体" w:cs="宋体"/>
          <w:kern w:val="0"/>
          <w:szCs w:val="21"/>
        </w:rPr>
        <w:t>struct</w:t>
      </w:r>
      <w:proofErr w:type="spellEnd"/>
      <w:r w:rsidRPr="003E59A2">
        <w:rPr>
          <w:rFonts w:ascii="宋体" w:eastAsia="宋体" w:hAnsi="宋体" w:cs="宋体"/>
          <w:kern w:val="0"/>
          <w:szCs w:val="21"/>
        </w:rPr>
        <w:t> node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ll</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cnt,sum,sqr</w:t>
      </w:r>
      <w:proofErr w:type="spellEnd"/>
      <w:r w:rsidRPr="003E59A2">
        <w:rPr>
          <w:rFonts w:ascii="宋体" w:eastAsia="宋体" w:hAnsi="宋体" w:cs="宋体"/>
          <w:kern w:val="0"/>
          <w:szCs w:val="21"/>
        </w:rPr>
        <w:t>;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node(ll cnt=-1,ll sum=0,ll sqr=0):cnt(cnt),sum(sum),sqr(sqr){}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w:t>
      </w: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[20][7][7];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a[20];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proofErr w:type="spellStart"/>
      <w:r w:rsidRPr="003E59A2">
        <w:rPr>
          <w:rFonts w:ascii="宋体" w:eastAsia="宋体" w:hAnsi="宋体" w:cs="宋体"/>
          <w:kern w:val="0"/>
          <w:szCs w:val="21"/>
        </w:rPr>
        <w:t>ll</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fac</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ll</w:t>
      </w:r>
      <w:proofErr w:type="spellEnd"/>
      <w:r w:rsidRPr="003E59A2">
        <w:rPr>
          <w:rFonts w:ascii="宋体" w:eastAsia="宋体" w:hAnsi="宋体" w:cs="宋体"/>
          <w:kern w:val="0"/>
          <w:szCs w:val="21"/>
        </w:rPr>
        <w:t> x)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return x*</w:t>
      </w:r>
      <w:proofErr w:type="spellStart"/>
      <w:r w:rsidRPr="003E59A2">
        <w:rPr>
          <w:rFonts w:ascii="宋体" w:eastAsia="宋体" w:hAnsi="宋体" w:cs="宋体"/>
          <w:kern w:val="0"/>
          <w:szCs w:val="21"/>
        </w:rPr>
        <w:t>x%mod</w:t>
      </w:r>
      <w:proofErr w:type="spellEnd"/>
      <w:r w:rsidRPr="003E59A2">
        <w:rPr>
          <w:rFonts w:ascii="宋体" w:eastAsia="宋体" w:hAnsi="宋体" w:cs="宋体"/>
          <w:kern w:val="0"/>
          <w:szCs w:val="21"/>
        </w:rPr>
        <w:t>;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proofErr w:type="spellStart"/>
      <w:r w:rsidRPr="003E59A2">
        <w:rPr>
          <w:rFonts w:ascii="宋体" w:eastAsia="宋体" w:hAnsi="宋体" w:cs="宋体"/>
          <w:kern w:val="0"/>
          <w:szCs w:val="21"/>
        </w:rPr>
        <w:t>ll</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dfs</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pos,ll</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num,ll</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val,ll&amp;cnt,ll&amp;sum,bool</w:t>
      </w:r>
      <w:proofErr w:type="spellEnd"/>
      <w:r w:rsidRPr="003E59A2">
        <w:rPr>
          <w:rFonts w:ascii="宋体" w:eastAsia="宋体" w:hAnsi="宋体" w:cs="宋体"/>
          <w:kern w:val="0"/>
          <w:szCs w:val="21"/>
        </w:rPr>
        <w:t> limit)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if(</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==-1) {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if(</w:t>
      </w:r>
      <w:proofErr w:type="spellStart"/>
      <w:r w:rsidRPr="003E59A2">
        <w:rPr>
          <w:rFonts w:ascii="宋体" w:eastAsia="宋体" w:hAnsi="宋体" w:cs="宋体"/>
          <w:kern w:val="0"/>
          <w:szCs w:val="21"/>
        </w:rPr>
        <w:t>num</w:t>
      </w:r>
      <w:proofErr w:type="spellEnd"/>
      <w:r w:rsidRPr="003E59A2">
        <w:rPr>
          <w:rFonts w:ascii="宋体" w:eastAsia="宋体" w:hAnsi="宋体" w:cs="宋体"/>
          <w:kern w:val="0"/>
          <w:szCs w:val="21"/>
        </w:rPr>
        <w:t>==0 || </w:t>
      </w:r>
      <w:proofErr w:type="spellStart"/>
      <w:r w:rsidRPr="003E59A2">
        <w:rPr>
          <w:rFonts w:ascii="宋体" w:eastAsia="宋体" w:hAnsi="宋体" w:cs="宋体"/>
          <w:kern w:val="0"/>
          <w:szCs w:val="21"/>
        </w:rPr>
        <w:t>val</w:t>
      </w:r>
      <w:proofErr w:type="spellEnd"/>
      <w:r w:rsidRPr="003E59A2">
        <w:rPr>
          <w:rFonts w:ascii="宋体" w:eastAsia="宋体" w:hAnsi="宋体" w:cs="宋体"/>
          <w:kern w:val="0"/>
          <w:szCs w:val="21"/>
        </w:rPr>
        <w:t>==0)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return 0;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cnt</w:t>
      </w:r>
      <w:proofErr w:type="spellEnd"/>
      <w:r w:rsidRPr="003E59A2">
        <w:rPr>
          <w:rFonts w:ascii="宋体" w:eastAsia="宋体" w:hAnsi="宋体" w:cs="宋体"/>
          <w:kern w:val="0"/>
          <w:szCs w:val="21"/>
        </w:rPr>
        <w:t>=1;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return 0;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if(!limit &amp;&amp; </w:t>
      </w: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num</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val</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cnt</w:t>
      </w:r>
      <w:proofErr w:type="spellEnd"/>
      <w:r w:rsidRPr="003E59A2">
        <w:rPr>
          <w:rFonts w:ascii="宋体" w:eastAsia="宋体" w:hAnsi="宋体" w:cs="宋体"/>
          <w:kern w:val="0"/>
          <w:szCs w:val="21"/>
        </w:rPr>
        <w:t>!=-1) {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cnt</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num</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val</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cnt</w:t>
      </w:r>
      <w:proofErr w:type="spellEnd"/>
      <w:r w:rsidRPr="003E59A2">
        <w:rPr>
          <w:rFonts w:ascii="宋体" w:eastAsia="宋体" w:hAnsi="宋体" w:cs="宋体"/>
          <w:kern w:val="0"/>
          <w:szCs w:val="21"/>
        </w:rPr>
        <w:t>;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sum=</w:t>
      </w: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num</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val</w:t>
      </w:r>
      <w:proofErr w:type="spellEnd"/>
      <w:r w:rsidRPr="003E59A2">
        <w:rPr>
          <w:rFonts w:ascii="宋体" w:eastAsia="宋体" w:hAnsi="宋体" w:cs="宋体"/>
          <w:kern w:val="0"/>
          <w:szCs w:val="21"/>
        </w:rPr>
        <w:t>].sum;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return </w:t>
      </w: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num</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val</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sqr</w:t>
      </w:r>
      <w:proofErr w:type="spellEnd"/>
      <w:r w:rsidRPr="003E59A2">
        <w:rPr>
          <w:rFonts w:ascii="宋体" w:eastAsia="宋体" w:hAnsi="宋体" w:cs="宋体"/>
          <w:kern w:val="0"/>
          <w:szCs w:val="21"/>
        </w:rPr>
        <w:t>;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lastRenderedPageBreak/>
        <w:t>    </w:t>
      </w: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up=</w:t>
      </w:r>
      <w:proofErr w:type="spellStart"/>
      <w:r w:rsidRPr="003E59A2">
        <w:rPr>
          <w:rFonts w:ascii="宋体" w:eastAsia="宋体" w:hAnsi="宋体" w:cs="宋体"/>
          <w:kern w:val="0"/>
          <w:szCs w:val="21"/>
        </w:rPr>
        <w:t>limit?a</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]:9;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ll</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sq</w:t>
      </w:r>
      <w:proofErr w:type="spellEnd"/>
      <w:r w:rsidRPr="003E59A2">
        <w:rPr>
          <w:rFonts w:ascii="宋体" w:eastAsia="宋体" w:hAnsi="宋体" w:cs="宋体"/>
          <w:kern w:val="0"/>
          <w:szCs w:val="21"/>
        </w:rPr>
        <w:t>=0;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for(</w:t>
      </w: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i=0;i&lt;=</w:t>
      </w:r>
      <w:proofErr w:type="spellStart"/>
      <w:r w:rsidRPr="003E59A2">
        <w:rPr>
          <w:rFonts w:ascii="宋体" w:eastAsia="宋体" w:hAnsi="宋体" w:cs="宋体"/>
          <w:kern w:val="0"/>
          <w:szCs w:val="21"/>
        </w:rPr>
        <w:t>up;i</w:t>
      </w:r>
      <w:proofErr w:type="spellEnd"/>
      <w:r w:rsidRPr="003E59A2">
        <w:rPr>
          <w:rFonts w:ascii="宋体" w:eastAsia="宋体" w:hAnsi="宋体" w:cs="宋体"/>
          <w:kern w:val="0"/>
          <w:szCs w:val="21"/>
        </w:rPr>
        <w:t>++)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if(i!=7)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ll</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cn</w:t>
      </w:r>
      <w:proofErr w:type="spellEnd"/>
      <w:r w:rsidRPr="003E59A2">
        <w:rPr>
          <w:rFonts w:ascii="宋体" w:eastAsia="宋体" w:hAnsi="宋体" w:cs="宋体"/>
          <w:kern w:val="0"/>
          <w:szCs w:val="21"/>
        </w:rPr>
        <w:t>=0,su=0;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ll tmp=dfs(pos-1,(num+i)%7,(val*10+i)%7,cn,su,limit &amp;&amp; i==a[pos]);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ll</w:t>
      </w:r>
      <w:proofErr w:type="spellEnd"/>
      <w:r w:rsidRPr="003E59A2">
        <w:rPr>
          <w:rFonts w:ascii="宋体" w:eastAsia="宋体" w:hAnsi="宋体" w:cs="宋体"/>
          <w:kern w:val="0"/>
          <w:szCs w:val="21"/>
        </w:rPr>
        <w:t> tm=i*fact[</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]%mod;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tmp</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tmp+fac</w:t>
      </w:r>
      <w:proofErr w:type="spellEnd"/>
      <w:r w:rsidRPr="003E59A2">
        <w:rPr>
          <w:rFonts w:ascii="宋体" w:eastAsia="宋体" w:hAnsi="宋体" w:cs="宋体"/>
          <w:kern w:val="0"/>
          <w:szCs w:val="21"/>
        </w:rPr>
        <w:t>(tm)*</w:t>
      </w:r>
      <w:proofErr w:type="spellStart"/>
      <w:r w:rsidRPr="003E59A2">
        <w:rPr>
          <w:rFonts w:ascii="宋体" w:eastAsia="宋体" w:hAnsi="宋体" w:cs="宋体"/>
          <w:kern w:val="0"/>
          <w:szCs w:val="21"/>
        </w:rPr>
        <w:t>cn%mod</w:t>
      </w:r>
      <w:proofErr w:type="spellEnd"/>
      <w:r w:rsidRPr="003E59A2">
        <w:rPr>
          <w:rFonts w:ascii="宋体" w:eastAsia="宋体" w:hAnsi="宋体" w:cs="宋体"/>
          <w:kern w:val="0"/>
          <w:szCs w:val="21"/>
        </w:rPr>
        <w:t>+(tm*</w:t>
      </w:r>
      <w:proofErr w:type="spellStart"/>
      <w:r w:rsidRPr="003E59A2">
        <w:rPr>
          <w:rFonts w:ascii="宋体" w:eastAsia="宋体" w:hAnsi="宋体" w:cs="宋体"/>
          <w:kern w:val="0"/>
          <w:szCs w:val="21"/>
        </w:rPr>
        <w:t>su%mod</w:t>
      </w:r>
      <w:proofErr w:type="spellEnd"/>
      <w:r w:rsidRPr="003E59A2">
        <w:rPr>
          <w:rFonts w:ascii="宋体" w:eastAsia="宋体" w:hAnsi="宋体" w:cs="宋体"/>
          <w:kern w:val="0"/>
          <w:szCs w:val="21"/>
        </w:rPr>
        <w:t>)*2%mod)%mod;//计数之后要更新</w:t>
      </w:r>
      <w:proofErr w:type="spellStart"/>
      <w:r w:rsidRPr="003E59A2">
        <w:rPr>
          <w:rFonts w:ascii="宋体" w:eastAsia="宋体" w:hAnsi="宋体" w:cs="宋体"/>
          <w:kern w:val="0"/>
          <w:szCs w:val="21"/>
        </w:rPr>
        <w:t>sum,sqr</w:t>
      </w:r>
      <w:proofErr w:type="spellEnd"/>
      <w:r w:rsidRPr="003E59A2">
        <w:rPr>
          <w:rFonts w:ascii="宋体" w:eastAsia="宋体" w:hAnsi="宋体" w:cs="宋体"/>
          <w:kern w:val="0"/>
          <w:szCs w:val="21"/>
        </w:rPr>
        <w:t>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sum=(</w:t>
      </w:r>
      <w:proofErr w:type="spellStart"/>
      <w:r w:rsidRPr="003E59A2">
        <w:rPr>
          <w:rFonts w:ascii="宋体" w:eastAsia="宋体" w:hAnsi="宋体" w:cs="宋体"/>
          <w:kern w:val="0"/>
          <w:szCs w:val="21"/>
        </w:rPr>
        <w:t>sum+su</w:t>
      </w:r>
      <w:proofErr w:type="spellEnd"/>
      <w:r w:rsidRPr="003E59A2">
        <w:rPr>
          <w:rFonts w:ascii="宋体" w:eastAsia="宋体" w:hAnsi="宋体" w:cs="宋体"/>
          <w:kern w:val="0"/>
          <w:szCs w:val="21"/>
        </w:rPr>
        <w:t>+(i*fact[</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]%mod)*</w:t>
      </w:r>
      <w:proofErr w:type="spellStart"/>
      <w:r w:rsidRPr="003E59A2">
        <w:rPr>
          <w:rFonts w:ascii="宋体" w:eastAsia="宋体" w:hAnsi="宋体" w:cs="宋体"/>
          <w:kern w:val="0"/>
          <w:szCs w:val="21"/>
        </w:rPr>
        <w:t>cn%mod</w:t>
      </w:r>
      <w:proofErr w:type="spellEnd"/>
      <w:r w:rsidRPr="003E59A2">
        <w:rPr>
          <w:rFonts w:ascii="宋体" w:eastAsia="宋体" w:hAnsi="宋体" w:cs="宋体"/>
          <w:kern w:val="0"/>
          <w:szCs w:val="21"/>
        </w:rPr>
        <w:t>)%mod;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cnt</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cnt+cn</w:t>
      </w:r>
      <w:proofErr w:type="spellEnd"/>
      <w:r w:rsidRPr="003E59A2">
        <w:rPr>
          <w:rFonts w:ascii="宋体" w:eastAsia="宋体" w:hAnsi="宋体" w:cs="宋体"/>
          <w:kern w:val="0"/>
          <w:szCs w:val="21"/>
        </w:rPr>
        <w:t>)%mod;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sq</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sq+tmp</w:t>
      </w:r>
      <w:proofErr w:type="spellEnd"/>
      <w:r w:rsidRPr="003E59A2">
        <w:rPr>
          <w:rFonts w:ascii="宋体" w:eastAsia="宋体" w:hAnsi="宋体" w:cs="宋体"/>
          <w:kern w:val="0"/>
          <w:szCs w:val="21"/>
        </w:rPr>
        <w:t>)%mod;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if(!limit) </w:t>
      </w: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num</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val</w:t>
      </w:r>
      <w:proofErr w:type="spellEnd"/>
      <w:r w:rsidRPr="003E59A2">
        <w:rPr>
          <w:rFonts w:ascii="宋体" w:eastAsia="宋体" w:hAnsi="宋体" w:cs="宋体"/>
          <w:kern w:val="0"/>
          <w:szCs w:val="21"/>
        </w:rPr>
        <w:t>]=node(</w:t>
      </w:r>
      <w:proofErr w:type="spellStart"/>
      <w:r w:rsidRPr="003E59A2">
        <w:rPr>
          <w:rFonts w:ascii="宋体" w:eastAsia="宋体" w:hAnsi="宋体" w:cs="宋体"/>
          <w:kern w:val="0"/>
          <w:szCs w:val="21"/>
        </w:rPr>
        <w:t>cnt,sum,sq</w:t>
      </w:r>
      <w:proofErr w:type="spellEnd"/>
      <w:r w:rsidRPr="003E59A2">
        <w:rPr>
          <w:rFonts w:ascii="宋体" w:eastAsia="宋体" w:hAnsi="宋体" w:cs="宋体"/>
          <w:kern w:val="0"/>
          <w:szCs w:val="21"/>
        </w:rPr>
        <w:t>);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return </w:t>
      </w:r>
      <w:proofErr w:type="spellStart"/>
      <w:r w:rsidRPr="003E59A2">
        <w:rPr>
          <w:rFonts w:ascii="宋体" w:eastAsia="宋体" w:hAnsi="宋体" w:cs="宋体"/>
          <w:kern w:val="0"/>
          <w:szCs w:val="21"/>
        </w:rPr>
        <w:t>sq</w:t>
      </w:r>
      <w:proofErr w:type="spellEnd"/>
      <w:r w:rsidRPr="003E59A2">
        <w:rPr>
          <w:rFonts w:ascii="宋体" w:eastAsia="宋体" w:hAnsi="宋体" w:cs="宋体"/>
          <w:kern w:val="0"/>
          <w:szCs w:val="21"/>
        </w:rPr>
        <w:t>;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proofErr w:type="spellStart"/>
      <w:r w:rsidRPr="003E59A2">
        <w:rPr>
          <w:rFonts w:ascii="宋体" w:eastAsia="宋体" w:hAnsi="宋体" w:cs="宋体"/>
          <w:kern w:val="0"/>
          <w:szCs w:val="21"/>
        </w:rPr>
        <w:t>ll</w:t>
      </w:r>
      <w:proofErr w:type="spellEnd"/>
      <w:r w:rsidRPr="003E59A2">
        <w:rPr>
          <w:rFonts w:ascii="宋体" w:eastAsia="宋体" w:hAnsi="宋体" w:cs="宋体"/>
          <w:kern w:val="0"/>
          <w:szCs w:val="21"/>
        </w:rPr>
        <w:t> solve(</w:t>
      </w:r>
      <w:proofErr w:type="spellStart"/>
      <w:r w:rsidRPr="003E59A2">
        <w:rPr>
          <w:rFonts w:ascii="宋体" w:eastAsia="宋体" w:hAnsi="宋体" w:cs="宋体"/>
          <w:kern w:val="0"/>
          <w:szCs w:val="21"/>
        </w:rPr>
        <w:t>ll</w:t>
      </w:r>
      <w:proofErr w:type="spellEnd"/>
      <w:r w:rsidRPr="003E59A2">
        <w:rPr>
          <w:rFonts w:ascii="宋体" w:eastAsia="宋体" w:hAnsi="宋体" w:cs="宋体"/>
          <w:kern w:val="0"/>
          <w:szCs w:val="21"/>
        </w:rPr>
        <w:t> x)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=0;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while(x)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a[</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++]=x%10;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x/=10;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ll</w:t>
      </w:r>
      <w:proofErr w:type="spellEnd"/>
      <w:r w:rsidRPr="003E59A2">
        <w:rPr>
          <w:rFonts w:ascii="宋体" w:eastAsia="宋体" w:hAnsi="宋体" w:cs="宋体"/>
          <w:kern w:val="0"/>
          <w:szCs w:val="21"/>
        </w:rPr>
        <w:t> t1=0,t2=0;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return </w:t>
      </w:r>
      <w:proofErr w:type="spellStart"/>
      <w:r w:rsidRPr="003E59A2">
        <w:rPr>
          <w:rFonts w:ascii="宋体" w:eastAsia="宋体" w:hAnsi="宋体" w:cs="宋体"/>
          <w:kern w:val="0"/>
          <w:szCs w:val="21"/>
        </w:rPr>
        <w:t>dfs</w:t>
      </w:r>
      <w:proofErr w:type="spellEnd"/>
      <w:r w:rsidRPr="003E59A2">
        <w:rPr>
          <w:rFonts w:ascii="宋体" w:eastAsia="宋体" w:hAnsi="宋体" w:cs="宋体"/>
          <w:kern w:val="0"/>
          <w:szCs w:val="21"/>
        </w:rPr>
        <w:t>(pos-1,0,0,t1,t2,true);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proofErr w:type="spellStart"/>
      <w:r w:rsidRPr="003E59A2">
        <w:rPr>
          <w:rFonts w:ascii="宋体" w:eastAsia="宋体" w:hAnsi="宋体" w:cs="宋体"/>
          <w:kern w:val="0"/>
          <w:szCs w:val="21"/>
        </w:rPr>
        <w:t>bool</w:t>
      </w:r>
      <w:proofErr w:type="spellEnd"/>
      <w:r w:rsidRPr="003E59A2">
        <w:rPr>
          <w:rFonts w:ascii="宋体" w:eastAsia="宋体" w:hAnsi="宋体" w:cs="宋体"/>
          <w:kern w:val="0"/>
          <w:szCs w:val="21"/>
        </w:rPr>
        <w:t> judge(</w:t>
      </w:r>
      <w:proofErr w:type="spellStart"/>
      <w:r w:rsidRPr="003E59A2">
        <w:rPr>
          <w:rFonts w:ascii="宋体" w:eastAsia="宋体" w:hAnsi="宋体" w:cs="宋体"/>
          <w:kern w:val="0"/>
          <w:szCs w:val="21"/>
        </w:rPr>
        <w:t>ll</w:t>
      </w:r>
      <w:proofErr w:type="spellEnd"/>
      <w:r w:rsidRPr="003E59A2">
        <w:rPr>
          <w:rFonts w:ascii="宋体" w:eastAsia="宋体" w:hAnsi="宋体" w:cs="宋体"/>
          <w:kern w:val="0"/>
          <w:szCs w:val="21"/>
        </w:rPr>
        <w:t> x)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sum=0;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pos</w:t>
      </w:r>
      <w:proofErr w:type="spellEnd"/>
      <w:r w:rsidRPr="003E59A2">
        <w:rPr>
          <w:rFonts w:ascii="宋体" w:eastAsia="宋体" w:hAnsi="宋体" w:cs="宋体"/>
          <w:kern w:val="0"/>
          <w:szCs w:val="21"/>
        </w:rPr>
        <w:t>=0;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if(x%7==0) return false;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while(x)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if(x%10==7) return false;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sum+=x%10;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x/=10;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sum%=7;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return sum!=0;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main()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lastRenderedPageBreak/>
        <w:t>{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init</w:t>
      </w:r>
      <w:proofErr w:type="spellEnd"/>
      <w:r w:rsidRPr="003E59A2">
        <w:rPr>
          <w:rFonts w:ascii="宋体" w:eastAsia="宋体" w:hAnsi="宋体" w:cs="宋体"/>
          <w:kern w:val="0"/>
          <w:szCs w:val="21"/>
        </w:rPr>
        <w:t>();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for(</w:t>
      </w: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i=0;i&lt;20;i++)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for(</w:t>
      </w: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j=0;j&lt;7;j++)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for(</w:t>
      </w: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k=0;k&lt;7;k++)//</w:t>
      </w:r>
      <w:proofErr w:type="spellStart"/>
      <w:r w:rsidRPr="003E59A2">
        <w:rPr>
          <w:rFonts w:ascii="宋体" w:eastAsia="宋体" w:hAnsi="宋体" w:cs="宋体"/>
          <w:kern w:val="0"/>
          <w:szCs w:val="21"/>
        </w:rPr>
        <w:t>memset</w:t>
      </w:r>
      <w:proofErr w:type="spellEnd"/>
      <w:r w:rsidRPr="003E59A2">
        <w:rPr>
          <w:rFonts w:ascii="宋体" w:eastAsia="宋体" w:hAnsi="宋体" w:cs="宋体"/>
          <w:kern w:val="0"/>
          <w:szCs w:val="21"/>
        </w:rPr>
        <w:t>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[i][j][k].</w:t>
      </w:r>
      <w:proofErr w:type="spellStart"/>
      <w:r w:rsidRPr="003E59A2">
        <w:rPr>
          <w:rFonts w:ascii="宋体" w:eastAsia="宋体" w:hAnsi="宋体" w:cs="宋体"/>
          <w:kern w:val="0"/>
          <w:szCs w:val="21"/>
        </w:rPr>
        <w:t>cnt</w:t>
      </w:r>
      <w:proofErr w:type="spellEnd"/>
      <w:r w:rsidRPr="003E59A2">
        <w:rPr>
          <w:rFonts w:ascii="宋体" w:eastAsia="宋体" w:hAnsi="宋体" w:cs="宋体"/>
          <w:kern w:val="0"/>
          <w:szCs w:val="21"/>
        </w:rPr>
        <w:t>=-1;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[i][j][k].sum=0;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dp</w:t>
      </w:r>
      <w:proofErr w:type="spellEnd"/>
      <w:r w:rsidRPr="003E59A2">
        <w:rPr>
          <w:rFonts w:ascii="宋体" w:eastAsia="宋体" w:hAnsi="宋体" w:cs="宋体"/>
          <w:kern w:val="0"/>
          <w:szCs w:val="21"/>
        </w:rPr>
        <w:t>[i][j][k].</w:t>
      </w:r>
      <w:proofErr w:type="spellStart"/>
      <w:r w:rsidRPr="003E59A2">
        <w:rPr>
          <w:rFonts w:ascii="宋体" w:eastAsia="宋体" w:hAnsi="宋体" w:cs="宋体"/>
          <w:kern w:val="0"/>
          <w:szCs w:val="21"/>
        </w:rPr>
        <w:t>sqr</w:t>
      </w:r>
      <w:proofErr w:type="spellEnd"/>
      <w:r w:rsidRPr="003E59A2">
        <w:rPr>
          <w:rFonts w:ascii="宋体" w:eastAsia="宋体" w:hAnsi="宋体" w:cs="宋体"/>
          <w:kern w:val="0"/>
          <w:szCs w:val="21"/>
        </w:rPr>
        <w:t>=0;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int</w:t>
      </w:r>
      <w:proofErr w:type="spellEnd"/>
      <w:r w:rsidRPr="003E59A2">
        <w:rPr>
          <w:rFonts w:ascii="宋体" w:eastAsia="宋体" w:hAnsi="宋体" w:cs="宋体"/>
          <w:kern w:val="0"/>
          <w:szCs w:val="21"/>
        </w:rPr>
        <w:t> T_T;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scanf</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d",&amp;T_T</w:t>
      </w:r>
      <w:proofErr w:type="spellEnd"/>
      <w:r w:rsidRPr="003E59A2">
        <w:rPr>
          <w:rFonts w:ascii="宋体" w:eastAsia="宋体" w:hAnsi="宋体" w:cs="宋体"/>
          <w:kern w:val="0"/>
          <w:szCs w:val="21"/>
        </w:rPr>
        <w:t>);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while(T_T--)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ll</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le,ri</w:t>
      </w:r>
      <w:proofErr w:type="spellEnd"/>
      <w:r w:rsidRPr="003E59A2">
        <w:rPr>
          <w:rFonts w:ascii="宋体" w:eastAsia="宋体" w:hAnsi="宋体" w:cs="宋体"/>
          <w:kern w:val="0"/>
          <w:szCs w:val="21"/>
        </w:rPr>
        <w:t>;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scanf</w:t>
      </w:r>
      <w:proofErr w:type="spellEnd"/>
      <w:r w:rsidRPr="003E59A2">
        <w:rPr>
          <w:rFonts w:ascii="宋体" w:eastAsia="宋体" w:hAnsi="宋体" w:cs="宋体"/>
          <w:kern w:val="0"/>
          <w:szCs w:val="21"/>
        </w:rPr>
        <w:t>("%I64d%I64d",&amp;le,&amp;ri);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ll</w:t>
      </w:r>
      <w:proofErr w:type="spellEnd"/>
      <w:r w:rsidRPr="003E59A2">
        <w:rPr>
          <w:rFonts w:ascii="宋体" w:eastAsia="宋体" w:hAnsi="宋体" w:cs="宋体"/>
          <w:kern w:val="0"/>
          <w:szCs w:val="21"/>
        </w:rPr>
        <w:t> </w:t>
      </w:r>
      <w:proofErr w:type="spellStart"/>
      <w:r w:rsidRPr="003E59A2">
        <w:rPr>
          <w:rFonts w:ascii="宋体" w:eastAsia="宋体" w:hAnsi="宋体" w:cs="宋体"/>
          <w:kern w:val="0"/>
          <w:szCs w:val="21"/>
        </w:rPr>
        <w:t>ans</w:t>
      </w:r>
      <w:proofErr w:type="spellEnd"/>
      <w:r w:rsidRPr="003E59A2">
        <w:rPr>
          <w:rFonts w:ascii="宋体" w:eastAsia="宋体" w:hAnsi="宋体" w:cs="宋体"/>
          <w:kern w:val="0"/>
          <w:szCs w:val="21"/>
        </w:rPr>
        <w:t>=solve(</w:t>
      </w:r>
      <w:proofErr w:type="spellStart"/>
      <w:r w:rsidRPr="003E59A2">
        <w:rPr>
          <w:rFonts w:ascii="宋体" w:eastAsia="宋体" w:hAnsi="宋体" w:cs="宋体"/>
          <w:kern w:val="0"/>
          <w:szCs w:val="21"/>
        </w:rPr>
        <w:t>ri</w:t>
      </w:r>
      <w:proofErr w:type="spellEnd"/>
      <w:r w:rsidRPr="003E59A2">
        <w:rPr>
          <w:rFonts w:ascii="宋体" w:eastAsia="宋体" w:hAnsi="宋体" w:cs="宋体"/>
          <w:kern w:val="0"/>
          <w:szCs w:val="21"/>
        </w:rPr>
        <w:t>)-solve(le-1);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ans</w:t>
      </w:r>
      <w:proofErr w:type="spellEnd"/>
      <w:r w:rsidRPr="003E59A2">
        <w:rPr>
          <w:rFonts w:ascii="宋体" w:eastAsia="宋体" w:hAnsi="宋体" w:cs="宋体"/>
          <w:kern w:val="0"/>
          <w:szCs w:val="21"/>
        </w:rPr>
        <w:t>=(</w:t>
      </w:r>
      <w:proofErr w:type="spellStart"/>
      <w:r w:rsidRPr="003E59A2">
        <w:rPr>
          <w:rFonts w:ascii="宋体" w:eastAsia="宋体" w:hAnsi="宋体" w:cs="宋体"/>
          <w:kern w:val="0"/>
          <w:szCs w:val="21"/>
        </w:rPr>
        <w:t>ans%mod+mod</w:t>
      </w:r>
      <w:proofErr w:type="spellEnd"/>
      <w:r w:rsidRPr="003E59A2">
        <w:rPr>
          <w:rFonts w:ascii="宋体" w:eastAsia="宋体" w:hAnsi="宋体" w:cs="宋体"/>
          <w:kern w:val="0"/>
          <w:szCs w:val="21"/>
        </w:rPr>
        <w:t>)%mod;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roofErr w:type="spellStart"/>
      <w:r w:rsidRPr="003E59A2">
        <w:rPr>
          <w:rFonts w:ascii="宋体" w:eastAsia="宋体" w:hAnsi="宋体" w:cs="宋体"/>
          <w:kern w:val="0"/>
          <w:szCs w:val="21"/>
        </w:rPr>
        <w:t>printf</w:t>
      </w:r>
      <w:proofErr w:type="spellEnd"/>
      <w:r w:rsidRPr="003E59A2">
        <w:rPr>
          <w:rFonts w:ascii="宋体" w:eastAsia="宋体" w:hAnsi="宋体" w:cs="宋体"/>
          <w:kern w:val="0"/>
          <w:szCs w:val="21"/>
        </w:rPr>
        <w:t>("%I64d\n",</w:t>
      </w:r>
      <w:proofErr w:type="spellStart"/>
      <w:r w:rsidRPr="003E59A2">
        <w:rPr>
          <w:rFonts w:ascii="宋体" w:eastAsia="宋体" w:hAnsi="宋体" w:cs="宋体"/>
          <w:kern w:val="0"/>
          <w:szCs w:val="21"/>
        </w:rPr>
        <w:t>ans</w:t>
      </w:r>
      <w:proofErr w:type="spellEnd"/>
      <w:r w:rsidRPr="003E59A2">
        <w:rPr>
          <w:rFonts w:ascii="宋体" w:eastAsia="宋体" w:hAnsi="宋体" w:cs="宋体"/>
          <w:kern w:val="0"/>
          <w:szCs w:val="21"/>
        </w:rPr>
        <w:t>);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return 0;  </w:t>
      </w:r>
    </w:p>
    <w:p w:rsidR="003E59A2" w:rsidRPr="003E59A2" w:rsidRDefault="003E59A2" w:rsidP="003E59A2">
      <w:pPr>
        <w:widowControl/>
        <w:numPr>
          <w:ilvl w:val="0"/>
          <w:numId w:val="8"/>
        </w:numPr>
        <w:spacing w:before="100" w:beforeAutospacing="1" w:after="100" w:afterAutospacing="1"/>
        <w:ind w:left="1320"/>
        <w:jc w:val="left"/>
        <w:rPr>
          <w:rFonts w:ascii="宋体" w:eastAsia="宋体" w:hAnsi="宋体" w:cs="宋体"/>
          <w:kern w:val="0"/>
          <w:szCs w:val="21"/>
        </w:rPr>
      </w:pPr>
      <w:r w:rsidRPr="003E59A2">
        <w:rPr>
          <w:rFonts w:ascii="宋体" w:eastAsia="宋体" w:hAnsi="宋体" w:cs="宋体"/>
          <w:kern w:val="0"/>
          <w:szCs w:val="21"/>
        </w:rPr>
        <w:t>}  </w:t>
      </w:r>
    </w:p>
    <w:p w:rsidR="00B20C54" w:rsidRPr="003E59A2" w:rsidRDefault="009930D1" w:rsidP="003E59A2">
      <w:pPr>
        <w:rPr>
          <w:szCs w:val="21"/>
        </w:rPr>
      </w:pPr>
    </w:p>
    <w:sectPr w:rsidR="00B20C54" w:rsidRPr="003E59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30D1" w:rsidRDefault="009930D1" w:rsidP="003E59A2">
      <w:r>
        <w:separator/>
      </w:r>
    </w:p>
  </w:endnote>
  <w:endnote w:type="continuationSeparator" w:id="0">
    <w:p w:rsidR="009930D1" w:rsidRDefault="009930D1" w:rsidP="003E5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30D1" w:rsidRDefault="009930D1" w:rsidP="003E59A2">
      <w:r>
        <w:separator/>
      </w:r>
    </w:p>
  </w:footnote>
  <w:footnote w:type="continuationSeparator" w:id="0">
    <w:p w:rsidR="009930D1" w:rsidRDefault="009930D1" w:rsidP="003E59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86C82"/>
    <w:multiLevelType w:val="multilevel"/>
    <w:tmpl w:val="2CAAD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9A012F"/>
    <w:multiLevelType w:val="multilevel"/>
    <w:tmpl w:val="07685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B47DB3"/>
    <w:multiLevelType w:val="multilevel"/>
    <w:tmpl w:val="40B00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4B6A26"/>
    <w:multiLevelType w:val="multilevel"/>
    <w:tmpl w:val="E35E4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4A79E3"/>
    <w:multiLevelType w:val="multilevel"/>
    <w:tmpl w:val="933AA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4A1565"/>
    <w:multiLevelType w:val="multilevel"/>
    <w:tmpl w:val="FBF45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15C1FB4"/>
    <w:multiLevelType w:val="multilevel"/>
    <w:tmpl w:val="C41CE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BDB6046"/>
    <w:multiLevelType w:val="multilevel"/>
    <w:tmpl w:val="58307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6"/>
  </w:num>
  <w:num w:numId="5">
    <w:abstractNumId w:val="5"/>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D1D"/>
    <w:rsid w:val="003E59A2"/>
    <w:rsid w:val="00524D1D"/>
    <w:rsid w:val="00775416"/>
    <w:rsid w:val="009930D1"/>
    <w:rsid w:val="00E45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E59A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E59A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59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E59A2"/>
    <w:rPr>
      <w:sz w:val="18"/>
      <w:szCs w:val="18"/>
    </w:rPr>
  </w:style>
  <w:style w:type="paragraph" w:styleId="a4">
    <w:name w:val="footer"/>
    <w:basedOn w:val="a"/>
    <w:link w:val="Char0"/>
    <w:uiPriority w:val="99"/>
    <w:unhideWhenUsed/>
    <w:rsid w:val="003E59A2"/>
    <w:pPr>
      <w:tabs>
        <w:tab w:val="center" w:pos="4153"/>
        <w:tab w:val="right" w:pos="8306"/>
      </w:tabs>
      <w:snapToGrid w:val="0"/>
      <w:jc w:val="left"/>
    </w:pPr>
    <w:rPr>
      <w:sz w:val="18"/>
      <w:szCs w:val="18"/>
    </w:rPr>
  </w:style>
  <w:style w:type="character" w:customStyle="1" w:styleId="Char0">
    <w:name w:val="页脚 Char"/>
    <w:basedOn w:val="a0"/>
    <w:link w:val="a4"/>
    <w:uiPriority w:val="99"/>
    <w:rsid w:val="003E59A2"/>
    <w:rPr>
      <w:sz w:val="18"/>
      <w:szCs w:val="18"/>
    </w:rPr>
  </w:style>
  <w:style w:type="character" w:customStyle="1" w:styleId="1Char">
    <w:name w:val="标题 1 Char"/>
    <w:basedOn w:val="a0"/>
    <w:link w:val="1"/>
    <w:uiPriority w:val="9"/>
    <w:rsid w:val="003E59A2"/>
    <w:rPr>
      <w:rFonts w:ascii="宋体" w:eastAsia="宋体" w:hAnsi="宋体" w:cs="宋体"/>
      <w:b/>
      <w:bCs/>
      <w:kern w:val="36"/>
      <w:sz w:val="48"/>
      <w:szCs w:val="48"/>
    </w:rPr>
  </w:style>
  <w:style w:type="character" w:customStyle="1" w:styleId="2Char">
    <w:name w:val="标题 2 Char"/>
    <w:basedOn w:val="a0"/>
    <w:link w:val="2"/>
    <w:uiPriority w:val="9"/>
    <w:rsid w:val="003E59A2"/>
    <w:rPr>
      <w:rFonts w:ascii="宋体" w:eastAsia="宋体" w:hAnsi="宋体" w:cs="宋体"/>
      <w:b/>
      <w:bCs/>
      <w:kern w:val="0"/>
      <w:sz w:val="36"/>
      <w:szCs w:val="36"/>
    </w:rPr>
  </w:style>
  <w:style w:type="character" w:styleId="a5">
    <w:name w:val="Strong"/>
    <w:basedOn w:val="a0"/>
    <w:uiPriority w:val="22"/>
    <w:qFormat/>
    <w:rsid w:val="003E59A2"/>
    <w:rPr>
      <w:b/>
      <w:bCs/>
    </w:rPr>
  </w:style>
  <w:style w:type="paragraph" w:styleId="a6">
    <w:name w:val="Normal (Web)"/>
    <w:basedOn w:val="a"/>
    <w:uiPriority w:val="99"/>
    <w:semiHidden/>
    <w:unhideWhenUsed/>
    <w:rsid w:val="003E59A2"/>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3E59A2"/>
    <w:rPr>
      <w:color w:val="0000FF"/>
      <w:u w:val="single"/>
    </w:rPr>
  </w:style>
  <w:style w:type="character" w:styleId="a8">
    <w:name w:val="FollowedHyperlink"/>
    <w:basedOn w:val="a0"/>
    <w:uiPriority w:val="99"/>
    <w:semiHidden/>
    <w:unhideWhenUsed/>
    <w:rsid w:val="003E59A2"/>
    <w:rPr>
      <w:color w:val="800080"/>
      <w:u w:val="single"/>
    </w:rPr>
  </w:style>
  <w:style w:type="character" w:customStyle="1" w:styleId="keyword">
    <w:name w:val="keyword"/>
    <w:basedOn w:val="a0"/>
    <w:rsid w:val="003E59A2"/>
  </w:style>
  <w:style w:type="character" w:customStyle="1" w:styleId="datatypes">
    <w:name w:val="datatypes"/>
    <w:basedOn w:val="a0"/>
    <w:rsid w:val="003E59A2"/>
  </w:style>
  <w:style w:type="character" w:customStyle="1" w:styleId="string">
    <w:name w:val="string"/>
    <w:basedOn w:val="a0"/>
    <w:rsid w:val="003E59A2"/>
  </w:style>
  <w:style w:type="character" w:customStyle="1" w:styleId="comment">
    <w:name w:val="comment"/>
    <w:basedOn w:val="a0"/>
    <w:rsid w:val="003E59A2"/>
  </w:style>
  <w:style w:type="character" w:customStyle="1" w:styleId="preprocessor">
    <w:name w:val="preprocessor"/>
    <w:basedOn w:val="a0"/>
    <w:rsid w:val="003E59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E59A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E59A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59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E59A2"/>
    <w:rPr>
      <w:sz w:val="18"/>
      <w:szCs w:val="18"/>
    </w:rPr>
  </w:style>
  <w:style w:type="paragraph" w:styleId="a4">
    <w:name w:val="footer"/>
    <w:basedOn w:val="a"/>
    <w:link w:val="Char0"/>
    <w:uiPriority w:val="99"/>
    <w:unhideWhenUsed/>
    <w:rsid w:val="003E59A2"/>
    <w:pPr>
      <w:tabs>
        <w:tab w:val="center" w:pos="4153"/>
        <w:tab w:val="right" w:pos="8306"/>
      </w:tabs>
      <w:snapToGrid w:val="0"/>
      <w:jc w:val="left"/>
    </w:pPr>
    <w:rPr>
      <w:sz w:val="18"/>
      <w:szCs w:val="18"/>
    </w:rPr>
  </w:style>
  <w:style w:type="character" w:customStyle="1" w:styleId="Char0">
    <w:name w:val="页脚 Char"/>
    <w:basedOn w:val="a0"/>
    <w:link w:val="a4"/>
    <w:uiPriority w:val="99"/>
    <w:rsid w:val="003E59A2"/>
    <w:rPr>
      <w:sz w:val="18"/>
      <w:szCs w:val="18"/>
    </w:rPr>
  </w:style>
  <w:style w:type="character" w:customStyle="1" w:styleId="1Char">
    <w:name w:val="标题 1 Char"/>
    <w:basedOn w:val="a0"/>
    <w:link w:val="1"/>
    <w:uiPriority w:val="9"/>
    <w:rsid w:val="003E59A2"/>
    <w:rPr>
      <w:rFonts w:ascii="宋体" w:eastAsia="宋体" w:hAnsi="宋体" w:cs="宋体"/>
      <w:b/>
      <w:bCs/>
      <w:kern w:val="36"/>
      <w:sz w:val="48"/>
      <w:szCs w:val="48"/>
    </w:rPr>
  </w:style>
  <w:style w:type="character" w:customStyle="1" w:styleId="2Char">
    <w:name w:val="标题 2 Char"/>
    <w:basedOn w:val="a0"/>
    <w:link w:val="2"/>
    <w:uiPriority w:val="9"/>
    <w:rsid w:val="003E59A2"/>
    <w:rPr>
      <w:rFonts w:ascii="宋体" w:eastAsia="宋体" w:hAnsi="宋体" w:cs="宋体"/>
      <w:b/>
      <w:bCs/>
      <w:kern w:val="0"/>
      <w:sz w:val="36"/>
      <w:szCs w:val="36"/>
    </w:rPr>
  </w:style>
  <w:style w:type="character" w:styleId="a5">
    <w:name w:val="Strong"/>
    <w:basedOn w:val="a0"/>
    <w:uiPriority w:val="22"/>
    <w:qFormat/>
    <w:rsid w:val="003E59A2"/>
    <w:rPr>
      <w:b/>
      <w:bCs/>
    </w:rPr>
  </w:style>
  <w:style w:type="paragraph" w:styleId="a6">
    <w:name w:val="Normal (Web)"/>
    <w:basedOn w:val="a"/>
    <w:uiPriority w:val="99"/>
    <w:semiHidden/>
    <w:unhideWhenUsed/>
    <w:rsid w:val="003E59A2"/>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3E59A2"/>
    <w:rPr>
      <w:color w:val="0000FF"/>
      <w:u w:val="single"/>
    </w:rPr>
  </w:style>
  <w:style w:type="character" w:styleId="a8">
    <w:name w:val="FollowedHyperlink"/>
    <w:basedOn w:val="a0"/>
    <w:uiPriority w:val="99"/>
    <w:semiHidden/>
    <w:unhideWhenUsed/>
    <w:rsid w:val="003E59A2"/>
    <w:rPr>
      <w:color w:val="800080"/>
      <w:u w:val="single"/>
    </w:rPr>
  </w:style>
  <w:style w:type="character" w:customStyle="1" w:styleId="keyword">
    <w:name w:val="keyword"/>
    <w:basedOn w:val="a0"/>
    <w:rsid w:val="003E59A2"/>
  </w:style>
  <w:style w:type="character" w:customStyle="1" w:styleId="datatypes">
    <w:name w:val="datatypes"/>
    <w:basedOn w:val="a0"/>
    <w:rsid w:val="003E59A2"/>
  </w:style>
  <w:style w:type="character" w:customStyle="1" w:styleId="string">
    <w:name w:val="string"/>
    <w:basedOn w:val="a0"/>
    <w:rsid w:val="003E59A2"/>
  </w:style>
  <w:style w:type="character" w:customStyle="1" w:styleId="comment">
    <w:name w:val="comment"/>
    <w:basedOn w:val="a0"/>
    <w:rsid w:val="003E59A2"/>
  </w:style>
  <w:style w:type="character" w:customStyle="1" w:styleId="preprocessor">
    <w:name w:val="preprocessor"/>
    <w:basedOn w:val="a0"/>
    <w:rsid w:val="003E5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7700534">
      <w:bodyDiv w:val="1"/>
      <w:marLeft w:val="0"/>
      <w:marRight w:val="0"/>
      <w:marTop w:val="0"/>
      <w:marBottom w:val="0"/>
      <w:divBdr>
        <w:top w:val="none" w:sz="0" w:space="0" w:color="auto"/>
        <w:left w:val="none" w:sz="0" w:space="0" w:color="auto"/>
        <w:bottom w:val="none" w:sz="0" w:space="0" w:color="auto"/>
        <w:right w:val="none" w:sz="0" w:space="0" w:color="auto"/>
      </w:divBdr>
      <w:divsChild>
        <w:div w:id="736903370">
          <w:marLeft w:val="0"/>
          <w:marRight w:val="0"/>
          <w:marTop w:val="0"/>
          <w:marBottom w:val="0"/>
          <w:divBdr>
            <w:top w:val="none" w:sz="0" w:space="0" w:color="auto"/>
            <w:left w:val="none" w:sz="0" w:space="0" w:color="auto"/>
            <w:bottom w:val="none" w:sz="0" w:space="0" w:color="auto"/>
            <w:right w:val="none" w:sz="0" w:space="0" w:color="auto"/>
          </w:divBdr>
          <w:divsChild>
            <w:div w:id="97022832">
              <w:marLeft w:val="0"/>
              <w:marRight w:val="0"/>
              <w:marTop w:val="0"/>
              <w:marBottom w:val="0"/>
              <w:divBdr>
                <w:top w:val="none" w:sz="0" w:space="0" w:color="auto"/>
                <w:left w:val="none" w:sz="0" w:space="0" w:color="auto"/>
                <w:bottom w:val="none" w:sz="0" w:space="0" w:color="auto"/>
                <w:right w:val="none" w:sz="0" w:space="0" w:color="auto"/>
              </w:divBdr>
              <w:divsChild>
                <w:div w:id="120587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41530">
          <w:marLeft w:val="0"/>
          <w:marRight w:val="0"/>
          <w:marTop w:val="0"/>
          <w:marBottom w:val="0"/>
          <w:divBdr>
            <w:top w:val="none" w:sz="0" w:space="0" w:color="auto"/>
            <w:left w:val="none" w:sz="0" w:space="0" w:color="auto"/>
            <w:bottom w:val="none" w:sz="0" w:space="0" w:color="auto"/>
            <w:right w:val="none" w:sz="0" w:space="0" w:color="auto"/>
          </w:divBdr>
          <w:divsChild>
            <w:div w:id="654995439">
              <w:marLeft w:val="0"/>
              <w:marRight w:val="0"/>
              <w:marTop w:val="0"/>
              <w:marBottom w:val="0"/>
              <w:divBdr>
                <w:top w:val="none" w:sz="0" w:space="0" w:color="auto"/>
                <w:left w:val="none" w:sz="0" w:space="0" w:color="auto"/>
                <w:bottom w:val="none" w:sz="0" w:space="0" w:color="auto"/>
                <w:right w:val="none" w:sz="0" w:space="0" w:color="auto"/>
              </w:divBdr>
              <w:divsChild>
                <w:div w:id="78580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7329">
          <w:marLeft w:val="0"/>
          <w:marRight w:val="0"/>
          <w:marTop w:val="0"/>
          <w:marBottom w:val="0"/>
          <w:divBdr>
            <w:top w:val="none" w:sz="0" w:space="0" w:color="auto"/>
            <w:left w:val="none" w:sz="0" w:space="0" w:color="auto"/>
            <w:bottom w:val="none" w:sz="0" w:space="0" w:color="auto"/>
            <w:right w:val="none" w:sz="0" w:space="0" w:color="auto"/>
          </w:divBdr>
          <w:divsChild>
            <w:div w:id="766534110">
              <w:marLeft w:val="0"/>
              <w:marRight w:val="0"/>
              <w:marTop w:val="0"/>
              <w:marBottom w:val="0"/>
              <w:divBdr>
                <w:top w:val="none" w:sz="0" w:space="0" w:color="auto"/>
                <w:left w:val="none" w:sz="0" w:space="0" w:color="auto"/>
                <w:bottom w:val="none" w:sz="0" w:space="0" w:color="auto"/>
                <w:right w:val="none" w:sz="0" w:space="0" w:color="auto"/>
              </w:divBdr>
              <w:divsChild>
                <w:div w:id="41617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80615">
          <w:blockQuote w:val="1"/>
          <w:marLeft w:val="600"/>
          <w:marRight w:val="0"/>
          <w:marTop w:val="0"/>
          <w:marBottom w:val="0"/>
          <w:divBdr>
            <w:top w:val="none" w:sz="0" w:space="0" w:color="auto"/>
            <w:left w:val="none" w:sz="0" w:space="0" w:color="auto"/>
            <w:bottom w:val="none" w:sz="0" w:space="0" w:color="auto"/>
            <w:right w:val="none" w:sz="0" w:space="0" w:color="auto"/>
          </w:divBdr>
          <w:divsChild>
            <w:div w:id="609043486">
              <w:marLeft w:val="0"/>
              <w:marRight w:val="0"/>
              <w:marTop w:val="0"/>
              <w:marBottom w:val="0"/>
              <w:divBdr>
                <w:top w:val="none" w:sz="0" w:space="0" w:color="auto"/>
                <w:left w:val="none" w:sz="0" w:space="0" w:color="auto"/>
                <w:bottom w:val="none" w:sz="0" w:space="0" w:color="auto"/>
                <w:right w:val="none" w:sz="0" w:space="0" w:color="auto"/>
              </w:divBdr>
            </w:div>
            <w:div w:id="1577591171">
              <w:marLeft w:val="0"/>
              <w:marRight w:val="0"/>
              <w:marTop w:val="0"/>
              <w:marBottom w:val="0"/>
              <w:divBdr>
                <w:top w:val="none" w:sz="0" w:space="0" w:color="auto"/>
                <w:left w:val="none" w:sz="0" w:space="0" w:color="auto"/>
                <w:bottom w:val="none" w:sz="0" w:space="0" w:color="auto"/>
                <w:right w:val="none" w:sz="0" w:space="0" w:color="auto"/>
              </w:divBdr>
            </w:div>
            <w:div w:id="896628234">
              <w:marLeft w:val="0"/>
              <w:marRight w:val="0"/>
              <w:marTop w:val="0"/>
              <w:marBottom w:val="0"/>
              <w:divBdr>
                <w:top w:val="none" w:sz="0" w:space="0" w:color="auto"/>
                <w:left w:val="none" w:sz="0" w:space="0" w:color="auto"/>
                <w:bottom w:val="none" w:sz="0" w:space="0" w:color="auto"/>
                <w:right w:val="none" w:sz="0" w:space="0" w:color="auto"/>
              </w:divBdr>
            </w:div>
            <w:div w:id="1003360823">
              <w:marLeft w:val="0"/>
              <w:marRight w:val="0"/>
              <w:marTop w:val="0"/>
              <w:marBottom w:val="0"/>
              <w:divBdr>
                <w:top w:val="none" w:sz="0" w:space="0" w:color="auto"/>
                <w:left w:val="none" w:sz="0" w:space="0" w:color="auto"/>
                <w:bottom w:val="none" w:sz="0" w:space="0" w:color="auto"/>
                <w:right w:val="none" w:sz="0" w:space="0" w:color="auto"/>
              </w:divBdr>
              <w:divsChild>
                <w:div w:id="1667829492">
                  <w:marLeft w:val="0"/>
                  <w:marRight w:val="0"/>
                  <w:marTop w:val="0"/>
                  <w:marBottom w:val="0"/>
                  <w:divBdr>
                    <w:top w:val="none" w:sz="0" w:space="0" w:color="auto"/>
                    <w:left w:val="none" w:sz="0" w:space="0" w:color="auto"/>
                    <w:bottom w:val="none" w:sz="0" w:space="0" w:color="auto"/>
                    <w:right w:val="none" w:sz="0" w:space="0" w:color="auto"/>
                  </w:divBdr>
                  <w:divsChild>
                    <w:div w:id="1047026040">
                      <w:marLeft w:val="0"/>
                      <w:marRight w:val="0"/>
                      <w:marTop w:val="0"/>
                      <w:marBottom w:val="0"/>
                      <w:divBdr>
                        <w:top w:val="none" w:sz="0" w:space="0" w:color="auto"/>
                        <w:left w:val="none" w:sz="0" w:space="0" w:color="auto"/>
                        <w:bottom w:val="none" w:sz="0" w:space="0" w:color="auto"/>
                        <w:right w:val="none" w:sz="0" w:space="0" w:color="auto"/>
                      </w:divBdr>
                      <w:divsChild>
                        <w:div w:id="21057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91016">
              <w:marLeft w:val="0"/>
              <w:marRight w:val="0"/>
              <w:marTop w:val="0"/>
              <w:marBottom w:val="0"/>
              <w:divBdr>
                <w:top w:val="none" w:sz="0" w:space="0" w:color="auto"/>
                <w:left w:val="none" w:sz="0" w:space="0" w:color="auto"/>
                <w:bottom w:val="none" w:sz="0" w:space="0" w:color="auto"/>
                <w:right w:val="none" w:sz="0" w:space="0" w:color="auto"/>
              </w:divBdr>
            </w:div>
            <w:div w:id="1530414250">
              <w:marLeft w:val="0"/>
              <w:marRight w:val="0"/>
              <w:marTop w:val="0"/>
              <w:marBottom w:val="0"/>
              <w:divBdr>
                <w:top w:val="none" w:sz="0" w:space="0" w:color="auto"/>
                <w:left w:val="none" w:sz="0" w:space="0" w:color="auto"/>
                <w:bottom w:val="none" w:sz="0" w:space="0" w:color="auto"/>
                <w:right w:val="none" w:sz="0" w:space="0" w:color="auto"/>
              </w:divBdr>
            </w:div>
            <w:div w:id="1451700373">
              <w:marLeft w:val="0"/>
              <w:marRight w:val="0"/>
              <w:marTop w:val="0"/>
              <w:marBottom w:val="0"/>
              <w:divBdr>
                <w:top w:val="none" w:sz="0" w:space="0" w:color="auto"/>
                <w:left w:val="none" w:sz="0" w:space="0" w:color="auto"/>
                <w:bottom w:val="none" w:sz="0" w:space="0" w:color="auto"/>
                <w:right w:val="none" w:sz="0" w:space="0" w:color="auto"/>
              </w:divBdr>
            </w:div>
            <w:div w:id="1764493106">
              <w:marLeft w:val="0"/>
              <w:marRight w:val="0"/>
              <w:marTop w:val="0"/>
              <w:marBottom w:val="0"/>
              <w:divBdr>
                <w:top w:val="none" w:sz="0" w:space="0" w:color="auto"/>
                <w:left w:val="none" w:sz="0" w:space="0" w:color="auto"/>
                <w:bottom w:val="none" w:sz="0" w:space="0" w:color="auto"/>
                <w:right w:val="none" w:sz="0" w:space="0" w:color="auto"/>
              </w:divBdr>
            </w:div>
            <w:div w:id="459612810">
              <w:marLeft w:val="0"/>
              <w:marRight w:val="0"/>
              <w:marTop w:val="0"/>
              <w:marBottom w:val="0"/>
              <w:divBdr>
                <w:top w:val="none" w:sz="0" w:space="0" w:color="auto"/>
                <w:left w:val="none" w:sz="0" w:space="0" w:color="auto"/>
                <w:bottom w:val="none" w:sz="0" w:space="0" w:color="auto"/>
                <w:right w:val="none" w:sz="0" w:space="0" w:color="auto"/>
              </w:divBdr>
            </w:div>
            <w:div w:id="625429315">
              <w:marLeft w:val="0"/>
              <w:marRight w:val="0"/>
              <w:marTop w:val="0"/>
              <w:marBottom w:val="0"/>
              <w:divBdr>
                <w:top w:val="none" w:sz="0" w:space="0" w:color="auto"/>
                <w:left w:val="none" w:sz="0" w:space="0" w:color="auto"/>
                <w:bottom w:val="none" w:sz="0" w:space="0" w:color="auto"/>
                <w:right w:val="none" w:sz="0" w:space="0" w:color="auto"/>
              </w:divBdr>
            </w:div>
            <w:div w:id="1761951464">
              <w:marLeft w:val="0"/>
              <w:marRight w:val="0"/>
              <w:marTop w:val="0"/>
              <w:marBottom w:val="0"/>
              <w:divBdr>
                <w:top w:val="none" w:sz="0" w:space="0" w:color="auto"/>
                <w:left w:val="none" w:sz="0" w:space="0" w:color="auto"/>
                <w:bottom w:val="none" w:sz="0" w:space="0" w:color="auto"/>
                <w:right w:val="none" w:sz="0" w:space="0" w:color="auto"/>
              </w:divBdr>
            </w:div>
            <w:div w:id="1762601225">
              <w:marLeft w:val="0"/>
              <w:marRight w:val="0"/>
              <w:marTop w:val="0"/>
              <w:marBottom w:val="0"/>
              <w:divBdr>
                <w:top w:val="none" w:sz="0" w:space="0" w:color="auto"/>
                <w:left w:val="none" w:sz="0" w:space="0" w:color="auto"/>
                <w:bottom w:val="none" w:sz="0" w:space="0" w:color="auto"/>
                <w:right w:val="none" w:sz="0" w:space="0" w:color="auto"/>
              </w:divBdr>
            </w:div>
            <w:div w:id="1189374688">
              <w:marLeft w:val="0"/>
              <w:marRight w:val="0"/>
              <w:marTop w:val="0"/>
              <w:marBottom w:val="0"/>
              <w:divBdr>
                <w:top w:val="none" w:sz="0" w:space="0" w:color="auto"/>
                <w:left w:val="none" w:sz="0" w:space="0" w:color="auto"/>
                <w:bottom w:val="none" w:sz="0" w:space="0" w:color="auto"/>
                <w:right w:val="none" w:sz="0" w:space="0" w:color="auto"/>
              </w:divBdr>
            </w:div>
            <w:div w:id="1106728568">
              <w:marLeft w:val="0"/>
              <w:marRight w:val="0"/>
              <w:marTop w:val="0"/>
              <w:marBottom w:val="0"/>
              <w:divBdr>
                <w:top w:val="none" w:sz="0" w:space="0" w:color="auto"/>
                <w:left w:val="none" w:sz="0" w:space="0" w:color="auto"/>
                <w:bottom w:val="none" w:sz="0" w:space="0" w:color="auto"/>
                <w:right w:val="none" w:sz="0" w:space="0" w:color="auto"/>
              </w:divBdr>
            </w:div>
            <w:div w:id="1329091396">
              <w:marLeft w:val="0"/>
              <w:marRight w:val="0"/>
              <w:marTop w:val="0"/>
              <w:marBottom w:val="0"/>
              <w:divBdr>
                <w:top w:val="none" w:sz="0" w:space="0" w:color="auto"/>
                <w:left w:val="none" w:sz="0" w:space="0" w:color="auto"/>
                <w:bottom w:val="none" w:sz="0" w:space="0" w:color="auto"/>
                <w:right w:val="none" w:sz="0" w:space="0" w:color="auto"/>
              </w:divBdr>
            </w:div>
            <w:div w:id="2032299626">
              <w:marLeft w:val="0"/>
              <w:marRight w:val="0"/>
              <w:marTop w:val="0"/>
              <w:marBottom w:val="0"/>
              <w:divBdr>
                <w:top w:val="none" w:sz="0" w:space="0" w:color="auto"/>
                <w:left w:val="none" w:sz="0" w:space="0" w:color="auto"/>
                <w:bottom w:val="none" w:sz="0" w:space="0" w:color="auto"/>
                <w:right w:val="none" w:sz="0" w:space="0" w:color="auto"/>
              </w:divBdr>
            </w:div>
            <w:div w:id="2123766024">
              <w:marLeft w:val="0"/>
              <w:marRight w:val="0"/>
              <w:marTop w:val="0"/>
              <w:marBottom w:val="0"/>
              <w:divBdr>
                <w:top w:val="none" w:sz="0" w:space="0" w:color="auto"/>
                <w:left w:val="none" w:sz="0" w:space="0" w:color="auto"/>
                <w:bottom w:val="none" w:sz="0" w:space="0" w:color="auto"/>
                <w:right w:val="none" w:sz="0" w:space="0" w:color="auto"/>
              </w:divBdr>
            </w:div>
            <w:div w:id="1249582707">
              <w:marLeft w:val="0"/>
              <w:marRight w:val="0"/>
              <w:marTop w:val="0"/>
              <w:marBottom w:val="0"/>
              <w:divBdr>
                <w:top w:val="none" w:sz="0" w:space="0" w:color="auto"/>
                <w:left w:val="none" w:sz="0" w:space="0" w:color="auto"/>
                <w:bottom w:val="none" w:sz="0" w:space="0" w:color="auto"/>
                <w:right w:val="none" w:sz="0" w:space="0" w:color="auto"/>
              </w:divBdr>
            </w:div>
            <w:div w:id="645859826">
              <w:marLeft w:val="0"/>
              <w:marRight w:val="0"/>
              <w:marTop w:val="0"/>
              <w:marBottom w:val="0"/>
              <w:divBdr>
                <w:top w:val="none" w:sz="0" w:space="0" w:color="auto"/>
                <w:left w:val="none" w:sz="0" w:space="0" w:color="auto"/>
                <w:bottom w:val="none" w:sz="0" w:space="0" w:color="auto"/>
                <w:right w:val="none" w:sz="0" w:space="0" w:color="auto"/>
              </w:divBdr>
            </w:div>
            <w:div w:id="451636270">
              <w:marLeft w:val="0"/>
              <w:marRight w:val="0"/>
              <w:marTop w:val="0"/>
              <w:marBottom w:val="0"/>
              <w:divBdr>
                <w:top w:val="none" w:sz="0" w:space="0" w:color="auto"/>
                <w:left w:val="none" w:sz="0" w:space="0" w:color="auto"/>
                <w:bottom w:val="none" w:sz="0" w:space="0" w:color="auto"/>
                <w:right w:val="none" w:sz="0" w:space="0" w:color="auto"/>
              </w:divBdr>
            </w:div>
            <w:div w:id="1563759464">
              <w:marLeft w:val="0"/>
              <w:marRight w:val="0"/>
              <w:marTop w:val="0"/>
              <w:marBottom w:val="0"/>
              <w:divBdr>
                <w:top w:val="none" w:sz="0" w:space="0" w:color="auto"/>
                <w:left w:val="none" w:sz="0" w:space="0" w:color="auto"/>
                <w:bottom w:val="none" w:sz="0" w:space="0" w:color="auto"/>
                <w:right w:val="none" w:sz="0" w:space="0" w:color="auto"/>
              </w:divBdr>
              <w:divsChild>
                <w:div w:id="197739670">
                  <w:marLeft w:val="0"/>
                  <w:marRight w:val="0"/>
                  <w:marTop w:val="0"/>
                  <w:marBottom w:val="0"/>
                  <w:divBdr>
                    <w:top w:val="none" w:sz="0" w:space="0" w:color="auto"/>
                    <w:left w:val="none" w:sz="0" w:space="0" w:color="auto"/>
                    <w:bottom w:val="none" w:sz="0" w:space="0" w:color="auto"/>
                    <w:right w:val="none" w:sz="0" w:space="0" w:color="auto"/>
                  </w:divBdr>
                  <w:divsChild>
                    <w:div w:id="418603824">
                      <w:marLeft w:val="0"/>
                      <w:marRight w:val="0"/>
                      <w:marTop w:val="0"/>
                      <w:marBottom w:val="0"/>
                      <w:divBdr>
                        <w:top w:val="none" w:sz="0" w:space="0" w:color="auto"/>
                        <w:left w:val="none" w:sz="0" w:space="0" w:color="auto"/>
                        <w:bottom w:val="none" w:sz="0" w:space="0" w:color="auto"/>
                        <w:right w:val="none" w:sz="0" w:space="0" w:color="auto"/>
                      </w:divBdr>
                      <w:divsChild>
                        <w:div w:id="14719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590">
              <w:marLeft w:val="0"/>
              <w:marRight w:val="0"/>
              <w:marTop w:val="0"/>
              <w:marBottom w:val="0"/>
              <w:divBdr>
                <w:top w:val="none" w:sz="0" w:space="0" w:color="auto"/>
                <w:left w:val="none" w:sz="0" w:space="0" w:color="auto"/>
                <w:bottom w:val="none" w:sz="0" w:space="0" w:color="auto"/>
                <w:right w:val="none" w:sz="0" w:space="0" w:color="auto"/>
              </w:divBdr>
            </w:div>
            <w:div w:id="493452868">
              <w:marLeft w:val="0"/>
              <w:marRight w:val="0"/>
              <w:marTop w:val="0"/>
              <w:marBottom w:val="0"/>
              <w:divBdr>
                <w:top w:val="none" w:sz="0" w:space="0" w:color="auto"/>
                <w:left w:val="none" w:sz="0" w:space="0" w:color="auto"/>
                <w:bottom w:val="none" w:sz="0" w:space="0" w:color="auto"/>
                <w:right w:val="none" w:sz="0" w:space="0" w:color="auto"/>
              </w:divBdr>
            </w:div>
            <w:div w:id="720787413">
              <w:marLeft w:val="0"/>
              <w:marRight w:val="0"/>
              <w:marTop w:val="0"/>
              <w:marBottom w:val="0"/>
              <w:divBdr>
                <w:top w:val="none" w:sz="0" w:space="0" w:color="auto"/>
                <w:left w:val="none" w:sz="0" w:space="0" w:color="auto"/>
                <w:bottom w:val="none" w:sz="0" w:space="0" w:color="auto"/>
                <w:right w:val="none" w:sz="0" w:space="0" w:color="auto"/>
              </w:divBdr>
            </w:div>
            <w:div w:id="509025380">
              <w:marLeft w:val="0"/>
              <w:marRight w:val="0"/>
              <w:marTop w:val="0"/>
              <w:marBottom w:val="0"/>
              <w:divBdr>
                <w:top w:val="none" w:sz="0" w:space="0" w:color="auto"/>
                <w:left w:val="none" w:sz="0" w:space="0" w:color="auto"/>
                <w:bottom w:val="none" w:sz="0" w:space="0" w:color="auto"/>
                <w:right w:val="none" w:sz="0" w:space="0" w:color="auto"/>
              </w:divBdr>
              <w:divsChild>
                <w:div w:id="58093980">
                  <w:marLeft w:val="0"/>
                  <w:marRight w:val="0"/>
                  <w:marTop w:val="0"/>
                  <w:marBottom w:val="0"/>
                  <w:divBdr>
                    <w:top w:val="none" w:sz="0" w:space="0" w:color="auto"/>
                    <w:left w:val="none" w:sz="0" w:space="0" w:color="auto"/>
                    <w:bottom w:val="none" w:sz="0" w:space="0" w:color="auto"/>
                    <w:right w:val="none" w:sz="0" w:space="0" w:color="auto"/>
                  </w:divBdr>
                  <w:divsChild>
                    <w:div w:id="687875939">
                      <w:marLeft w:val="0"/>
                      <w:marRight w:val="0"/>
                      <w:marTop w:val="0"/>
                      <w:marBottom w:val="0"/>
                      <w:divBdr>
                        <w:top w:val="none" w:sz="0" w:space="0" w:color="auto"/>
                        <w:left w:val="none" w:sz="0" w:space="0" w:color="auto"/>
                        <w:bottom w:val="none" w:sz="0" w:space="0" w:color="auto"/>
                        <w:right w:val="none" w:sz="0" w:space="0" w:color="auto"/>
                      </w:divBdr>
                      <w:divsChild>
                        <w:div w:id="60412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475604">
              <w:marLeft w:val="0"/>
              <w:marRight w:val="0"/>
              <w:marTop w:val="0"/>
              <w:marBottom w:val="0"/>
              <w:divBdr>
                <w:top w:val="none" w:sz="0" w:space="0" w:color="auto"/>
                <w:left w:val="none" w:sz="0" w:space="0" w:color="auto"/>
                <w:bottom w:val="none" w:sz="0" w:space="0" w:color="auto"/>
                <w:right w:val="none" w:sz="0" w:space="0" w:color="auto"/>
              </w:divBdr>
            </w:div>
            <w:div w:id="1269000615">
              <w:marLeft w:val="0"/>
              <w:marRight w:val="0"/>
              <w:marTop w:val="0"/>
              <w:marBottom w:val="0"/>
              <w:divBdr>
                <w:top w:val="none" w:sz="0" w:space="0" w:color="auto"/>
                <w:left w:val="none" w:sz="0" w:space="0" w:color="auto"/>
                <w:bottom w:val="none" w:sz="0" w:space="0" w:color="auto"/>
                <w:right w:val="none" w:sz="0" w:space="0" w:color="auto"/>
              </w:divBdr>
            </w:div>
            <w:div w:id="1510019693">
              <w:marLeft w:val="0"/>
              <w:marRight w:val="0"/>
              <w:marTop w:val="0"/>
              <w:marBottom w:val="0"/>
              <w:divBdr>
                <w:top w:val="none" w:sz="0" w:space="0" w:color="auto"/>
                <w:left w:val="none" w:sz="0" w:space="0" w:color="auto"/>
                <w:bottom w:val="none" w:sz="0" w:space="0" w:color="auto"/>
                <w:right w:val="none" w:sz="0" w:space="0" w:color="auto"/>
              </w:divBdr>
            </w:div>
            <w:div w:id="1802650628">
              <w:marLeft w:val="0"/>
              <w:marRight w:val="0"/>
              <w:marTop w:val="0"/>
              <w:marBottom w:val="0"/>
              <w:divBdr>
                <w:top w:val="none" w:sz="0" w:space="0" w:color="auto"/>
                <w:left w:val="none" w:sz="0" w:space="0" w:color="auto"/>
                <w:bottom w:val="none" w:sz="0" w:space="0" w:color="auto"/>
                <w:right w:val="none" w:sz="0" w:space="0" w:color="auto"/>
              </w:divBdr>
            </w:div>
            <w:div w:id="1880236628">
              <w:marLeft w:val="0"/>
              <w:marRight w:val="0"/>
              <w:marTop w:val="0"/>
              <w:marBottom w:val="0"/>
              <w:divBdr>
                <w:top w:val="none" w:sz="0" w:space="0" w:color="auto"/>
                <w:left w:val="none" w:sz="0" w:space="0" w:color="auto"/>
                <w:bottom w:val="none" w:sz="0" w:space="0" w:color="auto"/>
                <w:right w:val="none" w:sz="0" w:space="0" w:color="auto"/>
              </w:divBdr>
            </w:div>
            <w:div w:id="651719272">
              <w:marLeft w:val="0"/>
              <w:marRight w:val="0"/>
              <w:marTop w:val="0"/>
              <w:marBottom w:val="0"/>
              <w:divBdr>
                <w:top w:val="none" w:sz="0" w:space="0" w:color="auto"/>
                <w:left w:val="none" w:sz="0" w:space="0" w:color="auto"/>
                <w:bottom w:val="none" w:sz="0" w:space="0" w:color="auto"/>
                <w:right w:val="none" w:sz="0" w:space="0" w:color="auto"/>
              </w:divBdr>
              <w:divsChild>
                <w:div w:id="704797533">
                  <w:marLeft w:val="0"/>
                  <w:marRight w:val="0"/>
                  <w:marTop w:val="0"/>
                  <w:marBottom w:val="0"/>
                  <w:divBdr>
                    <w:top w:val="none" w:sz="0" w:space="0" w:color="auto"/>
                    <w:left w:val="none" w:sz="0" w:space="0" w:color="auto"/>
                    <w:bottom w:val="none" w:sz="0" w:space="0" w:color="auto"/>
                    <w:right w:val="none" w:sz="0" w:space="0" w:color="auto"/>
                  </w:divBdr>
                  <w:divsChild>
                    <w:div w:id="1038622335">
                      <w:marLeft w:val="0"/>
                      <w:marRight w:val="0"/>
                      <w:marTop w:val="0"/>
                      <w:marBottom w:val="0"/>
                      <w:divBdr>
                        <w:top w:val="none" w:sz="0" w:space="0" w:color="auto"/>
                        <w:left w:val="none" w:sz="0" w:space="0" w:color="auto"/>
                        <w:bottom w:val="none" w:sz="0" w:space="0" w:color="auto"/>
                        <w:right w:val="none" w:sz="0" w:space="0" w:color="auto"/>
                      </w:divBdr>
                      <w:divsChild>
                        <w:div w:id="55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16263">
              <w:marLeft w:val="0"/>
              <w:marRight w:val="0"/>
              <w:marTop w:val="0"/>
              <w:marBottom w:val="0"/>
              <w:divBdr>
                <w:top w:val="none" w:sz="0" w:space="0" w:color="auto"/>
                <w:left w:val="none" w:sz="0" w:space="0" w:color="auto"/>
                <w:bottom w:val="none" w:sz="0" w:space="0" w:color="auto"/>
                <w:right w:val="none" w:sz="0" w:space="0" w:color="auto"/>
              </w:divBdr>
            </w:div>
            <w:div w:id="1023170757">
              <w:marLeft w:val="0"/>
              <w:marRight w:val="0"/>
              <w:marTop w:val="0"/>
              <w:marBottom w:val="0"/>
              <w:divBdr>
                <w:top w:val="none" w:sz="0" w:space="0" w:color="auto"/>
                <w:left w:val="none" w:sz="0" w:space="0" w:color="auto"/>
                <w:bottom w:val="none" w:sz="0" w:space="0" w:color="auto"/>
                <w:right w:val="none" w:sz="0" w:space="0" w:color="auto"/>
              </w:divBdr>
            </w:div>
            <w:div w:id="775170664">
              <w:marLeft w:val="0"/>
              <w:marRight w:val="0"/>
              <w:marTop w:val="0"/>
              <w:marBottom w:val="0"/>
              <w:divBdr>
                <w:top w:val="none" w:sz="0" w:space="0" w:color="auto"/>
                <w:left w:val="none" w:sz="0" w:space="0" w:color="auto"/>
                <w:bottom w:val="none" w:sz="0" w:space="0" w:color="auto"/>
                <w:right w:val="none" w:sz="0" w:space="0" w:color="auto"/>
              </w:divBdr>
            </w:div>
            <w:div w:id="1757244818">
              <w:marLeft w:val="0"/>
              <w:marRight w:val="0"/>
              <w:marTop w:val="0"/>
              <w:marBottom w:val="0"/>
              <w:divBdr>
                <w:top w:val="none" w:sz="0" w:space="0" w:color="auto"/>
                <w:left w:val="none" w:sz="0" w:space="0" w:color="auto"/>
                <w:bottom w:val="none" w:sz="0" w:space="0" w:color="auto"/>
                <w:right w:val="none" w:sz="0" w:space="0" w:color="auto"/>
              </w:divBdr>
            </w:div>
            <w:div w:id="1954248179">
              <w:marLeft w:val="0"/>
              <w:marRight w:val="0"/>
              <w:marTop w:val="0"/>
              <w:marBottom w:val="0"/>
              <w:divBdr>
                <w:top w:val="none" w:sz="0" w:space="0" w:color="auto"/>
                <w:left w:val="none" w:sz="0" w:space="0" w:color="auto"/>
                <w:bottom w:val="none" w:sz="0" w:space="0" w:color="auto"/>
                <w:right w:val="none" w:sz="0" w:space="0" w:color="auto"/>
              </w:divBdr>
              <w:divsChild>
                <w:div w:id="780689858">
                  <w:marLeft w:val="0"/>
                  <w:marRight w:val="0"/>
                  <w:marTop w:val="0"/>
                  <w:marBottom w:val="0"/>
                  <w:divBdr>
                    <w:top w:val="none" w:sz="0" w:space="0" w:color="auto"/>
                    <w:left w:val="none" w:sz="0" w:space="0" w:color="auto"/>
                    <w:bottom w:val="none" w:sz="0" w:space="0" w:color="auto"/>
                    <w:right w:val="none" w:sz="0" w:space="0" w:color="auto"/>
                  </w:divBdr>
                  <w:divsChild>
                    <w:div w:id="796417565">
                      <w:marLeft w:val="0"/>
                      <w:marRight w:val="0"/>
                      <w:marTop w:val="0"/>
                      <w:marBottom w:val="0"/>
                      <w:divBdr>
                        <w:top w:val="none" w:sz="0" w:space="0" w:color="auto"/>
                        <w:left w:val="none" w:sz="0" w:space="0" w:color="auto"/>
                        <w:bottom w:val="none" w:sz="0" w:space="0" w:color="auto"/>
                        <w:right w:val="none" w:sz="0" w:space="0" w:color="auto"/>
                      </w:divBdr>
                      <w:divsChild>
                        <w:div w:id="64123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wust_zzwh/article/details/52100392" TargetMode="External"/><Relationship Id="rId13" Type="http://schemas.openxmlformats.org/officeDocument/2006/relationships/hyperlink" Target="https://blog.csdn.net/wust_zzwh/article/details/52100392" TargetMode="External"/><Relationship Id="rId18" Type="http://schemas.openxmlformats.org/officeDocument/2006/relationships/hyperlink" Target="https://blog.csdn.net/wust_zzwh/article/details/52100392" TargetMode="External"/><Relationship Id="rId26" Type="http://schemas.openxmlformats.org/officeDocument/2006/relationships/hyperlink" Target="https://blog.csdn.net/wust_zzwh/article/details/52100392" TargetMode="External"/><Relationship Id="rId3" Type="http://schemas.microsoft.com/office/2007/relationships/stylesWithEffects" Target="stylesWithEffects.xml"/><Relationship Id="rId21" Type="http://schemas.openxmlformats.org/officeDocument/2006/relationships/hyperlink" Target="https://blog.csdn.net/wust_zzwh/article/details/52100392" TargetMode="External"/><Relationship Id="rId7" Type="http://schemas.openxmlformats.org/officeDocument/2006/relationships/endnotes" Target="endnotes.xml"/><Relationship Id="rId12" Type="http://schemas.openxmlformats.org/officeDocument/2006/relationships/hyperlink" Target="https://blog.csdn.net/wust_zzwh/article/details/52100392" TargetMode="External"/><Relationship Id="rId17" Type="http://schemas.openxmlformats.org/officeDocument/2006/relationships/hyperlink" Target="https://blog.csdn.net/wust_zzwh/article/details/52100392" TargetMode="External"/><Relationship Id="rId25" Type="http://schemas.openxmlformats.org/officeDocument/2006/relationships/hyperlink" Target="https://blog.csdn.net/wust_zzwh/article/details/52100392" TargetMode="External"/><Relationship Id="rId2" Type="http://schemas.openxmlformats.org/officeDocument/2006/relationships/styles" Target="styles.xml"/><Relationship Id="rId16" Type="http://schemas.openxmlformats.org/officeDocument/2006/relationships/hyperlink" Target="http://acm.hdu.edu.cn/showproblem.php?pid=4734" TargetMode="External"/><Relationship Id="rId20" Type="http://schemas.openxmlformats.org/officeDocument/2006/relationships/hyperlink" Target="https://blog.csdn.net/wust_zzwh/article/details/52100392" TargetMode="External"/><Relationship Id="rId29" Type="http://schemas.openxmlformats.org/officeDocument/2006/relationships/hyperlink" Target="https://blog.csdn.net/wust_zzwh/article/details/52100392"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log.csdn.net/wust_zzwh/article/details/52100392" TargetMode="External"/><Relationship Id="rId24" Type="http://schemas.openxmlformats.org/officeDocument/2006/relationships/hyperlink" Target="http://acm.hust.edu.cn/vjudge/problem/19309" TargetMode="External"/><Relationship Id="rId5" Type="http://schemas.openxmlformats.org/officeDocument/2006/relationships/webSettings" Target="webSettings.xml"/><Relationship Id="rId15" Type="http://schemas.openxmlformats.org/officeDocument/2006/relationships/hyperlink" Target="https://blog.csdn.net/wust_zzwh/article/details/52100392" TargetMode="External"/><Relationship Id="rId23" Type="http://schemas.openxmlformats.org/officeDocument/2006/relationships/hyperlink" Target="http://acm.hust.edu.cn/vjudge/problem/38405" TargetMode="External"/><Relationship Id="rId28" Type="http://schemas.openxmlformats.org/officeDocument/2006/relationships/hyperlink" Target="https://blog.csdn.net/wust_zzwh/article/details/52100392" TargetMode="External"/><Relationship Id="rId10" Type="http://schemas.openxmlformats.org/officeDocument/2006/relationships/hyperlink" Target="https://blog.csdn.net/wust_zzwh/article/details/52100392" TargetMode="External"/><Relationship Id="rId19" Type="http://schemas.openxmlformats.org/officeDocument/2006/relationships/hyperlink" Target="http://poj.org/problem?id=3252"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log.csdn.net/wust_zzwh/article/details/52100392" TargetMode="External"/><Relationship Id="rId14" Type="http://schemas.openxmlformats.org/officeDocument/2006/relationships/hyperlink" Target="https://blog.csdn.net/wust_zzwh/article/details/52100392" TargetMode="External"/><Relationship Id="rId22" Type="http://schemas.openxmlformats.org/officeDocument/2006/relationships/hyperlink" Target="http://acm.hdu.edu.cn/showproblem.php?pid=3709" TargetMode="External"/><Relationship Id="rId27" Type="http://schemas.openxmlformats.org/officeDocument/2006/relationships/hyperlink" Target="http://acm.hdu.edu.cn/showproblem.php?pid=4507"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2345</Words>
  <Characters>13367</Characters>
  <Application>Microsoft Office Word</Application>
  <DocSecurity>0</DocSecurity>
  <Lines>111</Lines>
  <Paragraphs>31</Paragraphs>
  <ScaleCrop>false</ScaleCrop>
  <Company>qd</Company>
  <LinksUpToDate>false</LinksUpToDate>
  <CharactersWithSpaces>15681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徐艳</dc:creator>
  <cp:keywords/>
  <dc:description/>
  <cp:lastModifiedBy>徐艳</cp:lastModifiedBy>
  <cp:revision>2</cp:revision>
  <dcterms:created xsi:type="dcterms:W3CDTF">2018-05-04T05:22:00Z</dcterms:created>
  <dcterms:modified xsi:type="dcterms:W3CDTF">2018-05-04T05:24:00Z</dcterms:modified>
</cp:coreProperties>
</file>